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DP-internal Structure and Agreement in Nafara</w:t>
      </w:r>
    </w:p>
    <w:p>
      <w:pPr>
        <w:pStyle w:val="ls_Abstract"/>
      </w:pPr>
      <w:r>
        <w:t>Senufo Nafara DPs show the particularly rare unmarked word order [N AP Def Dem Numeral]. In this cartographic account, the proposed derivation uses spec-to-spec movement operations to generate this word order (Cinque 2005). This analysis relies on two main claims: there is a domain ƩP under Num</w:t>
      </w:r>
      <w:ins w:id="0" w:author="baron.bertille@outlook.com" w:date="2017-11-27T15:34:00Z">
        <w:r>
          <w:t xml:space="preserve"> (Aboh 2004)</w:t>
        </w:r>
      </w:ins>
      <w:r>
        <w:t xml:space="preserve"> in which two distinct categories of adjectives </w:t>
      </w:r>
      <w:r>
        <w:rPr>
          <w:rFonts w:cs="Times New Roman"/>
        </w:rPr>
        <w:t>(high and low following Cinque 1994) merge to modify the noun</w:t>
      </w:r>
      <w:r>
        <w:t>. It is this same ƩP domain that undergoes spec-to-spec movement, motivated for agreement purposes</w:t>
      </w:r>
      <w:ins w:id="1" w:author="baron.bertille@outlook.com" w:date="2017-11-27T15:34:00Z">
        <w:r>
          <w:t>. Oppositely, all elements structurally above ƩP remain in situ.</w:t>
        </w:r>
      </w:ins>
      <w:del w:id="2" w:author="baron.bertille@outlook.com" w:date="2017-11-27T15:33:00Z">
        <w:r>
          <w:delText>.</w:delText>
        </w:r>
      </w:del>
    </w:p>
    <w:p>
      <w:pPr>
        <w:pStyle w:val="ls_Section1"/>
        <w:numPr>
          <w:ilvl w:val="0"/>
          <w:numId w:val="16"/>
        </w:numPr>
        <w:ind w:left="360" w:hanging="360"/>
      </w:pPr>
      <w:bookmarkStart w:id="3" w:name="__RefHeading__452_2075933062"/>
      <w:bookmarkEnd w:id="3"/>
      <w:r>
        <w:t>Introduction</w:t>
      </w:r>
    </w:p>
    <w:p>
      <w:r>
        <w:t>Nafara is a Senufo language</w:t>
      </w:r>
      <w:r>
        <w:rPr>
          <w:rStyle w:val="FootnoteReference"/>
        </w:rPr>
      </w:r>
      <w:r>
        <w:rPr>
          <w:rStyle w:val="FootnoteReference"/>
        </w:rPr>
        <w:footnoteReference w:id="5"/>
      </w:r>
      <w:r>
        <w:t xml:space="preserve"> spoken in Korhogo, Côte d’Ivoire. Determiner phrases in the language show the canonical word order [N Adj D Dem Num], like in (1) below.</w:t>
      </w:r>
      <w:r>
        <w:rPr>
          <w:rStyle w:val="FootnoteReference"/>
        </w:rPr>
      </w:r>
      <w:r>
        <w:rPr>
          <w:rStyle w:val="FootnoteReference"/>
        </w:rPr>
        <w:footnoteReference w:id="6"/>
      </w:r>
      <w:r>
        <w:t xml:space="preserve">  </w:t>
      </w:r>
    </w:p>
    <w:p>
      <w:pPr>
        <w:pStyle w:val="gloss"/>
        <w:numPr>
          <w:ilvl w:val="0"/>
          <w:numId w:val="13"/>
        </w:numPr>
        <w:ind w:left="360" w:hanging="360"/>
      </w:pPr>
      <w:r>
        <w:t>lo</w:t>
        <w:tab/>
        <w:t>tã -gə̄l</w:t>
        <w:tab/>
        <w:t>gal kɔrʃi</w:t>
        <w:br w:type="textWrapping"/>
        <w:t>mango sweet -</w:t>
      </w:r>
      <w:r>
        <w:rPr>
          <w:smallCaps/>
        </w:rPr>
        <w:t xml:space="preserve">def.3.pl dem.3.pl </w:t>
      </w:r>
      <w:r>
        <w:t>seven</w:t>
        <w:br w:type="textWrapping"/>
        <w:t>N Adj -D Dem Num</w:t>
        <w:br w:type="textWrapping"/>
      </w:r>
      <w:r>
        <w:rPr>
          <w:i/>
        </w:rPr>
        <w:t>‘these seven sweet mangoes’</w:t>
      </w:r>
      <w:ins w:id="6" w:author="Bertille Baron" w:date="2017-11-27T20:41:00Z">
        <w:r>
          <w:rPr>
            <w:rStyle w:val="FootnoteReference"/>
            <w:i/>
          </w:rPr>
          <w:footnoteReference w:id="8"/>
        </w:r>
      </w:ins>
    </w:p>
    <w:p>
      <w:r>
        <w:t>As we see here, attributive adjectives usually directly follow the noun. While they do</w:t>
      </w:r>
      <w:ins w:id="8" w:author="baron.bertille@outlook.com" w:date="2018-01-15T12:24:00Z">
        <w:r>
          <w:t xml:space="preserve"> no</w:t>
        </w:r>
      </w:ins>
      <w:del w:id="9" w:author="baron.bertille@outlook.com" w:date="2018-01-15T12:25:00Z">
        <w:r>
          <w:delText>n’</w:delText>
        </w:r>
      </w:del>
      <w:r>
        <w:t>t seem to show agreement, adjectives are apparently the host for the number and gender specific determiner.</w:t>
      </w:r>
      <w:r>
        <w:rPr>
          <w:rStyle w:val="FootnoteReference"/>
        </w:rPr>
        <w:t xml:space="preserve"> </w:t>
      </w:r>
      <w:r>
        <w:rPr>
          <w:rStyle w:val="FootnoteReference"/>
        </w:rPr>
      </w:r>
      <w:r>
        <w:rPr>
          <w:rStyle w:val="FootnoteReference"/>
        </w:rPr>
        <w:footnoteReference w:id="11"/>
      </w:r>
      <w:r>
        <w:t xml:space="preserve"> The demonstrative directly follows the determiner, and inflects for number and gender also. Numerals are DP-final in the language, and do not show concord.</w:t>
      </w:r>
      <w:ins w:id="11" w:author="baron.bertille@outlook.com" w:date="2017-11-27T15:34:00Z">
        <w:r>
          <w:rPr>
            <w:rStyle w:val="FootnoteReference"/>
          </w:rPr>
          <w:footnoteReference w:id="13"/>
        </w:r>
      </w:ins>
    </w:p>
    <w:p>
      <w:r>
        <w:t xml:space="preserve">The DP word order in (1) is </w:t>
      </w:r>
      <w:del w:id="13" w:author="baron.bertille@outlook.com" w:date="2017-11-27T15:33:00Z">
        <w:r>
          <w:delText>problematic</w:delText>
        </w:r>
      </w:del>
      <w:ins w:id="14" w:author="baron.bertille@outlook.com" w:date="2017-11-27T15:34:00Z">
        <w:r>
          <w:t>highly unexpected</w:t>
        </w:r>
      </w:ins>
      <w:r>
        <w:t>, as argued by Cinque (2005). First, cross-linguistically, Numerals in DP-final position are noticeably rare. Then, syntactically speaking, the derivation of this word order is usually considered marked (Cinque, 2005).</w:t>
      </w:r>
    </w:p>
    <w:p>
      <w:r>
        <w:t>This paper accounts for both the syntactic structure and derivation of Nafara DPs, assuming the</w:t>
      </w:r>
      <w:ins w:id="15" w:author="baron.bertille@outlook.com" w:date="2017-11-27T15:34:00Z">
        <w:r>
          <w:t xml:space="preserve"> universal</w:t>
        </w:r>
      </w:ins>
      <w:r>
        <w:t xml:space="preserve"> functional hierarchy [ Dem &gt; Num &gt; Adj &gt; N ] adopted by Greenberg (1963), Cinque (2005) and others. In 2.1, I first discuss the location of each DP-internal element. I also draw distinctions between two separate categories of adjectives (that I refer to as high and low, corresponding to Cinque’s 2010 indirect and direct modification respectively). In 2.2, I motivate the movement </w:t>
      </w:r>
      <w:ins w:id="16" w:author="baron.bertille@outlook.com" w:date="2017-11-27T15:34:00Z">
        <w:r>
          <w:t xml:space="preserve">of adjectives and noun only, </w:t>
        </w:r>
      </w:ins>
      <w:r>
        <w:t>responsible for the surface word order. Finally, in 2.3, I show that such movement is motivated for agreement purposes.</w:t>
      </w:r>
    </w:p>
    <w:p>
      <w:pPr>
        <w:pStyle w:val="ls_Section1"/>
        <w:numPr>
          <w:ilvl w:val="0"/>
          <w:numId w:val="16"/>
        </w:numPr>
        <w:ind w:left="360" w:hanging="360"/>
      </w:pPr>
      <w:r>
        <w:t xml:space="preserve"> DP structure and word order</w:t>
      </w:r>
    </w:p>
    <w:p>
      <w:pPr>
        <w:pStyle w:val="ls_Section2"/>
        <w:numPr>
          <w:ilvl w:val="1"/>
          <w:numId w:val="16"/>
        </w:numPr>
        <w:ind w:left="360" w:hanging="360"/>
      </w:pPr>
      <w:r>
        <w:t xml:space="preserve"> Assumptions and data</w:t>
      </w:r>
    </w:p>
    <w:p>
      <w:pPr>
        <w:pStyle w:val="ls_Section3"/>
        <w:numPr>
          <w:ilvl w:val="2"/>
          <w:numId w:val="16"/>
        </w:numPr>
        <w:ind w:left="823" w:hanging="180"/>
      </w:pPr>
      <w:r>
        <w:t>The functional structure of DPs</w:t>
      </w:r>
    </w:p>
    <w:p>
      <w:r>
        <w:t xml:space="preserve">In a cartographic approach to DP structure, Greenberg (1963) and Cinque (2005) argue that the only possible initial order capable of universally generating the DP word orders attested in natural language is [ Dem &gt; Num &gt; Adj &gt; N ]. Assuming the underlying structure in Figure 1, Cinque accounts for all possible word orders as the result of some type of movement of NP. Namely, he argues for combinations of successive Spec-to-Spec movements with or without pied-piping of NP up the DP spine. </w:t>
      </w:r>
    </w:p>
    <w:p>
      <w:r/>
    </w:p>
    <w:p>
      <w:pPr>
        <w:spacing/>
        <w:jc w:val="center"/>
      </w:pPr>
      <w:r>
        <w:rPr>
          <w:lang w:bidi="ar-sa"/>
        </w:rPr>
      </w:r>
      <w:r>
        <w:rPr>
          <w:noProof/>
        </w:rPr>
        <w:drawing>
          <wp:inline distT="0" distB="0" distL="0" distR="0">
            <wp:extent cx="3238500" cy="293370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a:extLst>
                        <a:ext uri="smNativeData">
                          <sm:smNativeData xmlns:sm="smNativeData" val="SMDATA_13_Fmy0W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oAAAAAAAAAAAAAAAAAAAAAAAAAAAAAAAAAAAAAAAAAAAAADsEwAADBIAAAAAAAAAAAAAAAAAAA=="/>
                        </a:ext>
                      </a:extLst>
                    </pic:cNvPicPr>
                  </pic:nvPicPr>
                  <pic:blipFill>
                    <a:blip r:embed="rId9"/>
                    <a:stretch>
                      <a:fillRect/>
                    </a:stretch>
                  </pic:blipFill>
                  <pic:spPr>
                    <a:xfrm>
                      <a:off x="0" y="0"/>
                      <a:ext cx="3238500" cy="2933700"/>
                    </a:xfrm>
                    <a:prstGeom prst="rect">
                      <a:avLst/>
                    </a:prstGeom>
                    <a:noFill/>
                    <a:ln w="12700">
                      <a:noFill/>
                    </a:ln>
                  </pic:spPr>
                </pic:pic>
              </a:graphicData>
            </a:graphic>
          </wp:inline>
        </w:drawing>
      </w:r>
      <w:r>
        <w:rPr>
          <w:lang w:bidi="ar-sa"/>
        </w:rPr>
      </w:r>
      <w:r/>
    </w:p>
    <w:p>
      <w:pPr>
        <w:pStyle w:val="Caption"/>
        <w:ind w:left="993" w:right="849"/>
      </w:pPr>
      <w:r>
        <w:t xml:space="preserve">Figure 1: the cartographic representation of DPs (adapted from Cinque 2005: (2)). </w:t>
      </w:r>
    </w:p>
    <w:p>
      <w:pPr>
        <w:spacing w:line="240" w:lineRule="auto"/>
        <w:rPr>
          <w:rFonts w:eastAsia="Calibri"/>
          <w:szCs w:val="22"/>
          <w:lang w:bidi="ar-sa"/>
        </w:rPr>
      </w:pPr>
      <w:r>
        <w:rPr>
          <w:color w:val="000000"/>
        </w:rPr>
        <w:t xml:space="preserve">Note here that, in Cinque’s account, </w:t>
      </w:r>
      <w:ins w:id="17" w:author="Bertille Baron" w:date="2017-11-27T20:41:00Z">
        <w:r>
          <w:rPr>
            <w:color w:val="000000"/>
          </w:rPr>
          <w:t>Num, Dem, and A</w:t>
        </w:r>
      </w:ins>
      <w:del w:id="18" w:author="Bertille Baron" w:date="2017-11-27T17:55:00Z">
        <w:r>
          <w:rPr>
            <w:color w:val="000000"/>
          </w:rPr>
          <w:delText xml:space="preserve">DP elements above NP </w:delText>
        </w:r>
      </w:del>
      <w:ins w:id="19" w:author="Bertille Baron" w:date="2017-11-27T20:41:00Z">
        <w:r>
          <w:rPr>
            <w:color w:val="000000"/>
          </w:rPr>
          <w:t xml:space="preserve"> </w:t>
        </w:r>
      </w:ins>
      <w:r>
        <w:rPr>
          <w:color w:val="000000"/>
        </w:rPr>
        <w:t>are heads of their own functional projections (henceforth FPs)</w:t>
      </w:r>
      <w:ins w:id="20" w:author="Bertille Baron" w:date="2017-11-27T20:41:00Z">
        <w:r>
          <w:rPr>
            <w:color w:val="000000"/>
          </w:rPr>
          <w:t xml:space="preserve"> above NP</w:t>
        </w:r>
      </w:ins>
      <w:r>
        <w:rPr>
          <w:color w:val="000000"/>
        </w:rPr>
        <w:t xml:space="preserve">. Those FPs merge in the Specifier of phrases </w:t>
      </w:r>
      <w:ins w:id="21" w:author="Bertille Baron" w:date="2017-11-27T20:41:00Z">
        <w:r>
          <w:rPr>
            <w:color w:val="000000"/>
          </w:rPr>
          <w:t xml:space="preserve">(here WP, XP, and YP) </w:t>
        </w:r>
      </w:ins>
      <w:r>
        <w:rPr>
          <w:color w:val="000000"/>
        </w:rPr>
        <w:t>that are all sisters to an Agr</w:t>
      </w:r>
      <w:ins w:id="22" w:author="Bertille Baron" w:date="2017-11-27T20:41:00Z">
        <w:r>
          <w:rPr>
            <w:color w:val="000000"/>
          </w:rPr>
          <w:t>ee</w:t>
        </w:r>
      </w:ins>
      <w:r>
        <w:rPr>
          <w:color w:val="000000"/>
        </w:rPr>
        <w:t xml:space="preserve"> node, head of an AgrP where NP potentially lands</w:t>
      </w:r>
      <w:ins w:id="23" w:author="Bertille Baron" w:date="2017-11-27T20:41:00Z">
        <w:r>
          <w:rPr>
            <w:color w:val="000000"/>
          </w:rPr>
          <w:t xml:space="preserve"> when undergoing movement</w:t>
        </w:r>
      </w:ins>
      <w:r>
        <w:rPr>
          <w:color w:val="000000"/>
        </w:rPr>
        <w:t xml:space="preserve">. From a Minimalist perspective (Chomsky 1995), such a structure violates the economy principle by assuming that additional and potentially unnecessary elements merge into the syntactic structure. Therefore, and in an effort to preserve Cinque’s hierarchy, I assume the syntactic </w:t>
      </w:r>
      <w:r>
        <w:t>structure in (2) below, where functional elements all merge directly above NP and below D as heads of their own projections, and where AgrPs are eliminated.</w:t>
      </w:r>
      <w:r>
        <w:rPr>
          <w:rStyle w:val="FootnoteReference"/>
        </w:rPr>
      </w:r>
      <w:r>
        <w:rPr>
          <w:rStyle w:val="FootnoteReference"/>
        </w:rPr>
        <w:footnoteReference w:id="25"/>
      </w:r>
      <w:r>
        <w:t xml:space="preserve"> Adjectives are not included in </w:t>
      </w:r>
      <w:r>
        <w:rPr>
          <w:rFonts w:cs="Times New Roman"/>
        </w:rPr>
        <w:t>(2). Their location and behavior will be discussed more thoroughly in 2.1.5.</w:t>
      </w:r>
      <w:r>
        <w:rPr>
          <w:rFonts w:eastAsia="Calibri"/>
          <w:szCs w:val="22"/>
          <w:lang w:bidi="ar-sa"/>
        </w:rPr>
      </w:r>
    </w:p>
    <w:p>
      <w:pPr>
        <w:pStyle w:val="gloss"/>
        <w:numPr>
          <w:ilvl w:val="0"/>
          <w:numId w:val="13"/>
        </w:numPr>
        <w:ind w:left="360" w:hanging="360"/>
      </w:pPr>
      <w:r>
        <w:t xml:space="preserve"> [</w:t>
      </w:r>
      <w:r>
        <w:rPr>
          <w:vertAlign w:val="subscript"/>
        </w:rPr>
        <w:t>DP</w:t>
      </w:r>
      <w:r>
        <w:t xml:space="preserve"> … D [</w:t>
      </w:r>
      <w:r>
        <w:rPr>
          <w:vertAlign w:val="subscript"/>
        </w:rPr>
        <w:t>DemP</w:t>
      </w:r>
      <w:r>
        <w:t xml:space="preserve"> … Dem [</w:t>
      </w:r>
      <w:r>
        <w:rPr>
          <w:vertAlign w:val="subscript"/>
        </w:rPr>
        <w:t>NumP</w:t>
      </w:r>
      <w:r>
        <w:t xml:space="preserve"> … Num [</w:t>
      </w:r>
      <w:r>
        <w:rPr>
          <w:vertAlign w:val="subscript"/>
        </w:rPr>
        <w:t>NP</w:t>
      </w:r>
      <w:r>
        <w:t xml:space="preserve"> … N ]]]]</w:t>
      </w:r>
    </w:p>
    <w:p>
      <w:r>
        <w:t xml:space="preserve">The remainder of 2.1 will focus on the distribution and properties characteristic of each functional and lexical category represented in Nafara DPs. </w:t>
      </w:r>
    </w:p>
    <w:p>
      <w:pPr>
        <w:pStyle w:val="ls_Section3"/>
        <w:numPr>
          <w:ilvl w:val="2"/>
          <w:numId w:val="16"/>
        </w:numPr>
        <w:ind w:left="823" w:hanging="180"/>
      </w:pPr>
      <w:r>
        <w:t>Determiners</w:t>
      </w:r>
    </w:p>
    <w:p>
      <w:pPr>
        <w:rPr>
          <w:rFonts w:cs="Times New Roman"/>
        </w:rPr>
      </w:pPr>
      <w:r>
        <w:t xml:space="preserve">Nafara determiners agree in gender and number with the noun they determine. They obligatorily attach to the right edge of the noun in simple DPs, as in </w:t>
      </w:r>
      <w:r>
        <w:rPr>
          <w:rFonts w:cs="Times New Roman"/>
        </w:rPr>
        <w:t>(3)</w:t>
      </w:r>
      <w:r>
        <w:t xml:space="preserve">. However, in the presence of AP, they attach to </w:t>
      </w:r>
      <w:ins w:id="25" w:author="Bertille Baron" w:date="2017-11-27T20:41:00Z">
        <w:r>
          <w:t xml:space="preserve">the </w:t>
        </w:r>
      </w:ins>
      <w:r>
        <w:t>AP</w:t>
      </w:r>
      <w:ins w:id="26" w:author="Bertille Baron" w:date="2017-11-27T20:41:00Z">
        <w:r>
          <w:t xml:space="preserve"> final element</w:t>
        </w:r>
      </w:ins>
      <w:r>
        <w:t xml:space="preserve">, as in </w:t>
      </w:r>
      <w:r>
        <w:rPr>
          <w:rFonts w:cs="Times New Roman"/>
        </w:rPr>
        <w:t>(4).</w:t>
      </w:r>
      <w:r>
        <w:rPr>
          <w:rFonts w:cs="Times New Roman"/>
        </w:rPr>
        <w:t xml:space="preserve"> It is important to note here the variable placement of the adverb in the AP.</w:t>
      </w:r>
      <w:r>
        <w:rPr>
          <w:rFonts w:cs="Times New Roman"/>
        </w:rPr>
      </w:r>
    </w:p>
    <w:p>
      <w:pPr>
        <w:pStyle w:val="gloss"/>
        <w:numPr>
          <w:ilvl w:val="0"/>
          <w:numId w:val="13"/>
        </w:numPr>
        <w:ind w:left="360" w:hanging="360"/>
      </w:pPr>
      <w:bookmarkStart w:id="27" w:name="_Hlk486284416"/>
      <w:bookmarkEnd w:id="27"/>
      <w:r/>
    </w:p>
    <w:p>
      <w:pPr>
        <w:pStyle w:val="gloss"/>
        <w:numPr>
          <w:ilvl w:val="0"/>
          <w:numId w:val="0"/>
        </w:numPr>
        <w:ind w:left="360" w:firstLine="0"/>
        <w:rPr>
          <w:b/>
        </w:rPr>
      </w:pPr>
      <w:r>
        <w:t>a. lo</w:t>
      </w:r>
      <w:r>
        <w:rPr>
          <w:i/>
          <w:iCs/>
        </w:rPr>
        <w:tab/>
      </w:r>
      <w:r>
        <w:rPr>
          <w:b/>
        </w:rPr>
        <w:t>-</w:t>
      </w:r>
      <w:r>
        <w:rPr>
          <w:b/>
        </w:rPr>
        <w:t>gə̄l</w:t>
      </w:r>
      <w:r>
        <w:rPr>
          <w:b/>
        </w:rPr>
      </w:r>
    </w:p>
    <w:p>
      <w:pPr>
        <w:pStyle w:val="gloss"/>
        <w:numPr>
          <w:ilvl w:val="0"/>
          <w:numId w:val="0"/>
        </w:numPr>
        <w:ind w:left="360" w:firstLine="0"/>
        <w:rPr>
          <w:b/>
          <w:smallCaps/>
        </w:rPr>
      </w:pPr>
      <w:r>
        <w:t xml:space="preserve">mango </w:t>
      </w:r>
      <w:r>
        <w:rPr>
          <w:b/>
        </w:rPr>
        <w:t>-</w:t>
      </w:r>
      <w:r>
        <w:rPr>
          <w:b/>
          <w:smallCaps/>
        </w:rPr>
        <w:t>def.3.pl</w:t>
      </w:r>
      <w:r>
        <w:rPr>
          <w:b/>
          <w:smallCaps/>
        </w:rPr>
      </w:r>
    </w:p>
    <w:p>
      <w:pPr>
        <w:pStyle w:val="gloss"/>
        <w:numPr>
          <w:ilvl w:val="0"/>
          <w:numId w:val="0"/>
        </w:numPr>
        <w:ind w:left="360" w:firstLine="0"/>
      </w:pPr>
      <w:r>
        <w:rPr>
          <w:i/>
          <w:iCs/>
        </w:rPr>
        <w:t>‘the mangoes’</w:t>
      </w:r>
      <w:r>
        <w:rPr>
          <w:b/>
        </w:rPr>
        <w:t xml:space="preserve"> </w:t>
        <w:tab/>
      </w:r>
      <w:r>
        <w:tab/>
      </w:r>
    </w:p>
    <w:p>
      <w:pPr>
        <w:pStyle w:val="gloss"/>
        <w:numPr>
          <w:ilvl w:val="0"/>
          <w:numId w:val="0"/>
        </w:numPr>
        <w:ind w:left="360" w:firstLine="0"/>
      </w:pPr>
      <w:r>
        <w:t>b.*</w:t>
      </w:r>
      <w:r>
        <w:rPr>
          <w:b/>
        </w:rPr>
        <w:t>gə̄l</w:t>
        <w:tab/>
      </w:r>
      <w:r>
        <w:tab/>
        <w:t>lo</w:t>
      </w:r>
      <w:r>
        <w:rPr>
          <w:i/>
          <w:iCs/>
        </w:rPr>
        <w:tab/>
        <w:tab/>
        <w:tab/>
        <w:tab/>
        <w:tab/>
      </w:r>
      <w:r/>
    </w:p>
    <w:p>
      <w:pPr>
        <w:pStyle w:val="gloss"/>
        <w:numPr>
          <w:ilvl w:val="0"/>
          <w:numId w:val="0"/>
        </w:numPr>
        <w:ind w:left="360" w:firstLine="0"/>
      </w:pPr>
      <w:r>
        <w:rPr>
          <w:b/>
          <w:smallCaps/>
        </w:rPr>
        <w:t>def.3.pl</w:t>
      </w:r>
      <w:r>
        <w:t xml:space="preserve"> </w:t>
        <w:tab/>
        <w:t>mango</w:t>
        <w:tab/>
        <w:tab/>
        <w:tab/>
        <w:tab/>
        <w:tab/>
        <w:tab/>
      </w:r>
    </w:p>
    <w:p>
      <w:pPr>
        <w:rPr>
          <w:rFonts w:cs="Times New Roman"/>
        </w:rPr>
      </w:pPr>
      <w:r>
        <w:rPr>
          <w:i/>
        </w:rPr>
        <w:t>‘</w:t>
      </w:r>
      <w:r>
        <w:rPr>
          <w:i/>
          <w:iCs/>
        </w:rPr>
        <w:t>the mangoes’</w:t>
      </w:r>
      <w:r>
        <w:rPr>
          <w:rFonts w:cs="Times New Roman"/>
        </w:rPr>
      </w:r>
    </w:p>
    <w:p>
      <w:pPr>
        <w:pStyle w:val="gloss"/>
        <w:numPr>
          <w:ilvl w:val="0"/>
          <w:numId w:val="13"/>
        </w:numPr>
        <w:ind w:left="360" w:hanging="360"/>
      </w:pPr>
      <w:r>
        <w:rPr>
          <w:rFonts w:eastAsia="Calibri"/>
          <w:szCs w:val="22"/>
        </w:rPr>
        <w:t xml:space="preserve"> </w:t>
        <w:tab/>
        <w:t xml:space="preserve">lo [(dɛl) tã     / tã </w:t>
        <w:tab/>
        <w:t>(tɛl) ]</w:t>
        <w:tab/>
        <w:t xml:space="preserve">-gə̄l </w:t>
      </w:r>
      <w:r/>
    </w:p>
    <w:p>
      <w:pPr>
        <w:rPr>
          <w:rFonts w:eastAsia="Calibri"/>
          <w:szCs w:val="22"/>
          <w:lang w:bidi="ar-sa"/>
        </w:rPr>
      </w:pPr>
      <w:r>
        <w:rPr>
          <w:rFonts w:eastAsia="Calibri"/>
          <w:szCs w:val="22"/>
          <w:lang w:bidi="ar-sa"/>
        </w:rPr>
        <w:t xml:space="preserve"> </w:t>
        <w:tab/>
        <w:t>mango [(very)</w:t>
      </w:r>
      <w:r>
        <w:rPr>
          <w:rFonts w:eastAsia="Calibri"/>
          <w:szCs w:val="22"/>
          <w:lang w:bidi="ar-sa"/>
        </w:rPr>
        <w:t xml:space="preserve"> </w:t>
      </w:r>
      <w:r>
        <w:rPr>
          <w:rFonts w:eastAsia="Calibri"/>
          <w:szCs w:val="22"/>
          <w:lang w:bidi="ar-sa"/>
        </w:rPr>
        <w:t>sweet</w:t>
      </w:r>
      <w:r>
        <w:rPr>
          <w:rFonts w:eastAsia="Calibri"/>
          <w:szCs w:val="22"/>
          <w:lang w:bidi="ar-sa"/>
        </w:rPr>
        <w:t xml:space="preserve"> </w:t>
      </w:r>
      <w:r>
        <w:rPr>
          <w:rFonts w:eastAsia="Calibri"/>
          <w:szCs w:val="22"/>
          <w:lang w:bidi="ar-sa"/>
        </w:rPr>
        <w:t>/</w:t>
      </w:r>
      <w:r>
        <w:rPr>
          <w:rFonts w:eastAsia="Calibri"/>
          <w:szCs w:val="22"/>
          <w:lang w:bidi="ar-sa"/>
        </w:rPr>
        <w:t xml:space="preserve"> </w:t>
      </w:r>
      <w:r>
        <w:rPr>
          <w:rFonts w:eastAsia="Calibri"/>
          <w:szCs w:val="22"/>
          <w:lang w:bidi="ar-sa"/>
        </w:rPr>
        <w:t>sweet</w:t>
      </w:r>
      <w:r>
        <w:rPr>
          <w:rFonts w:eastAsia="Calibri"/>
          <w:szCs w:val="22"/>
          <w:lang w:bidi="ar-sa"/>
        </w:rPr>
        <w:t xml:space="preserve"> </w:t>
      </w:r>
      <w:r>
        <w:rPr>
          <w:rFonts w:eastAsia="Calibri"/>
          <w:szCs w:val="22"/>
          <w:lang w:bidi="ar-sa"/>
        </w:rPr>
        <w:t>(very</w:t>
      </w:r>
      <w:r>
        <w:rPr>
          <w:rFonts w:eastAsia="Calibri"/>
          <w:szCs w:val="22"/>
          <w:lang w:bidi="ar-sa"/>
        </w:rPr>
        <w:t>)</w:t>
      </w:r>
      <w:r>
        <w:rPr>
          <w:rFonts w:eastAsia="Calibri"/>
          <w:szCs w:val="22"/>
          <w:lang w:bidi="ar-sa"/>
        </w:rPr>
        <w:t xml:space="preserve"> </w:t>
      </w:r>
      <w:r>
        <w:rPr>
          <w:rFonts w:eastAsia="Calibri"/>
          <w:szCs w:val="22"/>
          <w:lang w:bidi="ar-sa"/>
        </w:rPr>
        <w:t>]</w:t>
      </w:r>
      <w:r>
        <w:rPr>
          <w:rFonts w:eastAsia="Calibri"/>
          <w:szCs w:val="22"/>
          <w:lang w:bidi="ar-sa"/>
        </w:rPr>
        <w:t xml:space="preserve"> </w:t>
      </w:r>
      <w:r>
        <w:rPr>
          <w:rFonts w:eastAsia="Calibri"/>
          <w:szCs w:val="22"/>
          <w:lang w:bidi="ar-sa"/>
        </w:rPr>
        <w:t>-DEF.3.PL</w:t>
      </w:r>
      <w:r>
        <w:rPr>
          <w:rFonts w:eastAsia="Calibri"/>
          <w:szCs w:val="22"/>
          <w:lang w:bidi="ar-sa"/>
        </w:rPr>
      </w:r>
    </w:p>
    <w:p>
      <w:pPr>
        <w:rPr>
          <w:rFonts w:eastAsia="Calibri"/>
          <w:szCs w:val="22"/>
          <w:lang w:bidi="ar-sa"/>
        </w:rPr>
      </w:pPr>
      <w:r>
        <w:rPr>
          <w:rFonts w:eastAsia="Calibri"/>
          <w:szCs w:val="22"/>
          <w:lang w:bidi="ar-sa"/>
        </w:rPr>
        <w:t xml:space="preserve"> </w:t>
        <w:tab/>
        <w:t>‘the very sweet mangoes’</w:t>
        <w:tab/>
      </w:r>
    </w:p>
    <w:p>
      <w:r>
        <w:t>Cinque (2005) does not account for determiners and how or where they surface in the DP</w:t>
      </w:r>
      <w:del w:id="28" w:author="baron.bertille@outlook.com" w:date="2017-11-27T15:33:00Z">
        <w:r>
          <w:delText xml:space="preserve">. </w:delText>
        </w:r>
      </w:del>
      <w:ins w:id="29" w:author="baron.bertille@outlook.com" w:date="2017-11-27T15:34:00Z">
        <w:r>
          <w:t xml:space="preserve">. </w:t>
        </w:r>
      </w:ins>
      <w:r>
        <w:t xml:space="preserve">Because they are separate morphemes in Nafara, </w:t>
      </w:r>
      <w:ins w:id="30" w:author="baron.bertille@outlook.com" w:date="2017-11-27T15:34:00Z">
        <w:r>
          <w:t xml:space="preserve">and because </w:t>
        </w:r>
        <w:del w:id="31" w:author="Bertille Baron" w:date="2017-11-27T17:55:00Z">
          <w:r>
            <w:delText>they are</w:delText>
          </w:r>
        </w:del>
      </w:ins>
      <w:ins w:id="32" w:author="Bertille Baron" w:date="2017-11-27T20:41:00Z">
        <w:r>
          <w:t>it is</w:t>
        </w:r>
      </w:ins>
      <w:ins w:id="33" w:author="baron.bertille@outlook.com" w:date="2017-11-27T15:34:00Z">
        <w:r>
          <w:t xml:space="preserve"> the only DP-internal element encoding definiteness, </w:t>
        </w:r>
      </w:ins>
      <w:r>
        <w:t>I take the</w:t>
      </w:r>
      <w:ins w:id="34" w:author="Bertille Baron" w:date="2017-11-27T20:41:00Z">
        <w:r>
          <w:t xml:space="preserve"> definite</w:t>
        </w:r>
      </w:ins>
      <w:del w:id="35" w:author="Bertille Baron" w:date="2017-11-27T17:55:00Z">
        <w:r>
          <w:delText>m</w:delText>
        </w:r>
      </w:del>
      <w:ins w:id="36" w:author="Bertille Baron" w:date="2017-11-27T20:41:00Z">
        <w:r>
          <w:t xml:space="preserve"> marker</w:t>
        </w:r>
      </w:ins>
      <w:r>
        <w:t xml:space="preserve"> to be the realization of the D head, merging as the sister to the highest DP-internal functional projection, as in (2) above.</w:t>
      </w:r>
      <w:ins w:id="37" w:author="baron.bertille@outlook.com" w:date="2017-11-27T15:34:00Z">
        <w:r>
          <w:t xml:space="preserve"> That D head </w:t>
        </w:r>
      </w:ins>
      <w:ins w:id="38" w:author="Bertille Baron" w:date="2017-11-27T20:41:00Z">
        <w:r>
          <w:t xml:space="preserve">is spelled out </w:t>
        </w:r>
        <w:r>
          <w:rPr>
            <w:i/>
            <w:rPrChange w:id="39" w:author="Bertille Baron" w:date="2017-11-27T18:24:00Z">
              <w:rPr/>
            </w:rPrChange>
          </w:rPr>
          <w:t>in situ</w:t>
        </w:r>
        <w:r>
          <w:t xml:space="preserve">, </w:t>
        </w:r>
      </w:ins>
      <w:ins w:id="40" w:author="baron.bertille@outlook.com" w:date="2017-11-27T15:34:00Z">
        <w:del w:id="41" w:author="Bertille Baron" w:date="2017-11-27T17:55:00Z">
          <w:r>
            <w:delText xml:space="preserve">then </w:delText>
          </w:r>
        </w:del>
        <w:r>
          <w:t>cliticiz</w:t>
        </w:r>
        <w:del w:id="42" w:author="Bertille Baron" w:date="2017-11-27T17:55:00Z">
          <w:r>
            <w:delText>es</w:delText>
          </w:r>
        </w:del>
      </w:ins>
      <w:ins w:id="43" w:author="Bertille Baron" w:date="2017-11-27T20:41:00Z">
        <w:r>
          <w:t>ing</w:t>
        </w:r>
      </w:ins>
      <w:ins w:id="44" w:author="baron.bertille@outlook.com" w:date="2017-11-27T15:34:00Z">
        <w:r>
          <w:t xml:space="preserve"> to </w:t>
        </w:r>
        <w:del w:id="45" w:author="Bertille Baron" w:date="2017-11-27T17:55:00Z">
          <w:r>
            <w:delText xml:space="preserve">whichever of the noun or adjective directly precedes it. In other words, and as shown below, D cliticizes to </w:delText>
          </w:r>
        </w:del>
        <w:r>
          <w:t xml:space="preserve">the final extended noun phrase element </w:t>
        </w:r>
        <w:del w:id="46" w:author="Bertille Baron" w:date="2017-11-27T17:55:00Z">
          <w:r>
            <w:delText>spelled out</w:delText>
          </w:r>
        </w:del>
      </w:ins>
      <w:ins w:id="47" w:author="Bertille Baron" w:date="2017-11-27T20:41:00Z">
        <w:r>
          <w:t>located</w:t>
        </w:r>
      </w:ins>
      <w:ins w:id="48" w:author="baron.bertille@outlook.com" w:date="2017-11-27T15:34:00Z">
        <w:r>
          <w:t xml:space="preserve"> in its specifier</w:t>
        </w:r>
      </w:ins>
      <w:ins w:id="49" w:author="Bertille Baron" w:date="2017-11-27T20:41:00Z">
        <w:r>
          <w:t xml:space="preserve">, as shown </w:t>
        </w:r>
      </w:ins>
      <w:r>
        <w:t>in 2.2</w:t>
      </w:r>
      <w:ins w:id="50" w:author="baron.bertille@outlook.com" w:date="2017-11-27T15:34:00Z">
        <w:r>
          <w:t>.</w:t>
        </w:r>
      </w:ins>
    </w:p>
    <w:p>
      <w:pPr>
        <w:pStyle w:val="ls_Section3"/>
        <w:numPr>
          <w:ilvl w:val="2"/>
          <w:numId w:val="16"/>
        </w:numPr>
        <w:ind w:left="823" w:hanging="180"/>
      </w:pPr>
      <w:r>
        <w:t>Demonstratives</w:t>
      </w:r>
    </w:p>
    <w:p>
      <w:r>
        <w:t>Demonstratives also inflect for number and gender. They necessarily follow the determiner, as shown in (5).</w:t>
      </w:r>
    </w:p>
    <w:p>
      <w:pPr>
        <w:pStyle w:val="gloss"/>
        <w:numPr>
          <w:ilvl w:val="0"/>
          <w:numId w:val="13"/>
        </w:numPr>
        <w:ind w:left="360" w:hanging="360"/>
      </w:pPr>
      <w:r/>
    </w:p>
    <w:p>
      <w:r>
        <w:t>a.</w:t>
        <w:tab/>
        <w:t>pɔm</w:t>
        <w:tab/>
        <w:tab/>
        <w:t xml:space="preserve">tã </w:t>
        <w:tab/>
        <w:t>-bɛl</w:t>
        <w:tab/>
        <w:tab/>
      </w:r>
      <w:r>
        <w:rPr>
          <w:b/>
          <w:bCs/>
        </w:rPr>
        <w:t>bal</w:t>
      </w:r>
      <w:r>
        <w:tab/>
      </w:r>
    </w:p>
    <w:p>
      <w:r>
        <w:tab/>
        <w:t>apple</w:t>
        <w:tab/>
        <w:tab/>
        <w:t>sweet</w:t>
        <w:tab/>
        <w:t>-</w:t>
      </w:r>
      <w:r>
        <w:rPr>
          <w:smallCaps/>
        </w:rPr>
        <w:t>def.1.pl</w:t>
        <w:tab/>
        <w:tab/>
      </w:r>
      <w:r>
        <w:rPr>
          <w:b/>
          <w:bCs/>
          <w:smallCaps/>
        </w:rPr>
        <w:t>dem.1.pl</w:t>
      </w:r>
      <w:r>
        <w:rPr>
          <w:b/>
          <w:bCs/>
        </w:rPr>
        <w:tab/>
      </w:r>
      <w:r>
        <w:tab/>
      </w:r>
    </w:p>
    <w:p>
      <w:pPr>
        <w:rPr>
          <w:i/>
          <w:iCs/>
        </w:rPr>
      </w:pPr>
      <w:r>
        <w:tab/>
      </w:r>
      <w:r>
        <w:rPr>
          <w:i/>
          <w:iCs/>
        </w:rPr>
        <w:t>‘these sweet apples’</w:t>
      </w:r>
      <w:r>
        <w:rPr>
          <w:i/>
          <w:iCs/>
        </w:rPr>
        <w:tab/>
      </w:r>
      <w:r>
        <w:rPr>
          <w:i/>
          <w:iCs/>
        </w:rPr>
        <w:tab/>
      </w:r>
      <w:r>
        <w:rPr>
          <w:i/>
          <w:iCs/>
        </w:rPr>
      </w:r>
    </w:p>
    <w:p>
      <w:r>
        <w:t>b.</w:t>
      </w:r>
      <w:r>
        <w:rPr>
          <w:rFonts w:cs="Times New Roman"/>
        </w:rPr>
        <w:t>*</w:t>
        <w:tab/>
      </w:r>
      <w:r>
        <w:t>pɔm</w:t>
        <w:tab/>
        <w:tab/>
      </w:r>
      <w:r>
        <w:rPr>
          <w:b/>
          <w:bCs/>
        </w:rPr>
        <w:t>bal</w:t>
      </w:r>
      <w:r>
        <w:t xml:space="preserve"> </w:t>
        <w:tab/>
        <w:t xml:space="preserve">tã </w:t>
        <w:tab/>
        <w:tab/>
        <w:t>-bɛl</w:t>
      </w:r>
    </w:p>
    <w:p>
      <w:r>
        <w:tab/>
        <w:t>apple</w:t>
        <w:tab/>
        <w:tab/>
      </w:r>
      <w:r>
        <w:rPr>
          <w:b/>
          <w:bCs/>
          <w:smallCaps/>
        </w:rPr>
        <w:t>dem.1.pl</w:t>
      </w:r>
      <w:r>
        <w:rPr>
          <w:smallCaps/>
        </w:rPr>
        <w:t xml:space="preserve"> </w:t>
        <w:tab/>
        <w:tab/>
      </w:r>
      <w:r>
        <w:t>sweet</w:t>
        <w:tab/>
      </w:r>
      <w:r>
        <w:rPr>
          <w:smallCaps/>
        </w:rPr>
        <w:t>-def.1.pl</w:t>
      </w:r>
      <w:r>
        <w:tab/>
      </w:r>
    </w:p>
    <w:p>
      <w:pPr>
        <w:rPr>
          <w:i/>
          <w:iCs/>
        </w:rPr>
      </w:pPr>
      <w:r>
        <w:tab/>
      </w:r>
      <w:r>
        <w:rPr>
          <w:i/>
          <w:iCs/>
        </w:rPr>
        <w:t>‘these sweet apples’</w:t>
      </w:r>
      <w:r>
        <w:rPr>
          <w:i/>
          <w:iCs/>
        </w:rPr>
      </w:r>
    </w:p>
    <w:p>
      <w:r>
        <w:t xml:space="preserve">Following Cinque’s (2005) account, I assume that they merge rather high in DP, as the head of a functional projection DemP. </w:t>
      </w:r>
    </w:p>
    <w:p>
      <w:pPr>
        <w:pStyle w:val="ls_Section3"/>
        <w:numPr>
          <w:ilvl w:val="2"/>
          <w:numId w:val="16"/>
        </w:numPr>
        <w:ind w:left="823" w:hanging="180"/>
      </w:pPr>
      <w:r>
        <w:t>Numerals</w:t>
      </w:r>
    </w:p>
    <w:p>
      <w:r>
        <w:t>As shown below, numerals occur in DP-final position. Because the literature on numerals has not led to any consensus on their syntax, both cross-linguistically and within languages, and due to the fact that I have no further evidence to motivate a more elaborate account for the distribution and properties of numerals in Nafara, I follow Cinque (2005) in assuming that they merge as the head of a functional projection NumP.</w:t>
      </w:r>
      <w:ins w:id="51" w:author="Bertille Baron" w:date="2017-11-27T20:41:00Z">
        <w:r>
          <w:rPr>
            <w:rStyle w:val="FootnoteReference"/>
          </w:rPr>
          <w:footnoteReference w:id="53"/>
        </w:r>
      </w:ins>
    </w:p>
    <w:p>
      <w:pPr>
        <w:pStyle w:val="gloss"/>
        <w:numPr>
          <w:ilvl w:val="0"/>
          <w:numId w:val="13"/>
        </w:numPr>
        <w:ind w:left="360" w:hanging="360"/>
      </w:pPr>
      <w:bookmarkStart w:id="53" w:name="_Hlk486285398"/>
      <w:bookmarkEnd w:id="53"/>
      <w:r/>
      <w:r>
        <w:rPr>
          <w:i/>
        </w:rPr>
        <w:tab/>
      </w:r>
      <w:r>
        <w:rPr>
          <w:i/>
          <w:lang w:val="es-es"/>
        </w:rPr>
        <w:t>‘one’</w:t>
      </w:r>
      <w:r/>
    </w:p>
    <w:p>
      <w:pPr>
        <w:pStyle w:val="gloss"/>
        <w:numPr>
          <w:ilvl w:val="0"/>
          <w:numId w:val="0"/>
        </w:numPr>
        <w:ind w:left="360" w:firstLine="0"/>
        <w:rPr>
          <w:lang w:val="es-es"/>
        </w:rPr>
      </w:pPr>
      <w:r>
        <w:rPr>
          <w:lang w:val="es-es"/>
        </w:rPr>
        <w:t xml:space="preserve">a. pɔm </w:t>
        <w:tab/>
        <w:t xml:space="preserve">-u </w:t>
      </w:r>
      <w:r>
        <w:rPr>
          <w:lang w:val="es-es"/>
        </w:rPr>
        <w:tab/>
      </w:r>
      <w:r>
        <w:rPr>
          <w:rFonts w:ascii="Times New Roman,Bold" w:hAnsi="Times New Roman,Bold" w:cs="Times New Roman,Bold"/>
          <w:b/>
          <w:bCs/>
          <w:lang w:val="es-es"/>
        </w:rPr>
        <w:t>nua</w:t>
      </w:r>
      <w:r>
        <w:rPr>
          <w:rFonts w:ascii="Times New Roman,Bold" w:hAnsi="Times New Roman,Bold" w:cs="Times New Roman,Bold"/>
          <w:b/>
          <w:bCs/>
          <w:lang w:val="es-es"/>
        </w:rPr>
        <w:t>̃</w:t>
      </w:r>
      <w:r>
        <w:rPr>
          <w:lang w:val="es-es"/>
        </w:rPr>
        <w:t xml:space="preserve"> </w:t>
      </w:r>
      <w:r>
        <w:rPr>
          <w:lang w:val="es-es"/>
        </w:rPr>
      </w:r>
    </w:p>
    <w:p>
      <w:pPr>
        <w:pStyle w:val="gloss"/>
        <w:numPr>
          <w:ilvl w:val="0"/>
          <w:numId w:val="0"/>
        </w:numPr>
        <w:ind w:left="360" w:firstLine="0"/>
      </w:pPr>
      <w:r>
        <w:t>apple -</w:t>
      </w:r>
      <w:r>
        <w:rPr>
          <w:smallCaps/>
        </w:rPr>
        <w:t>def.1.sg</w:t>
      </w:r>
      <w:r>
        <w:t xml:space="preserve"> </w:t>
        <w:tab/>
      </w:r>
      <w:r>
        <w:rPr>
          <w:b/>
        </w:rPr>
        <w:t>one.1</w:t>
      </w:r>
      <w:r>
        <w:t xml:space="preserve"> </w:t>
        <w:tab/>
      </w:r>
    </w:p>
    <w:p>
      <w:pPr>
        <w:pStyle w:val="gloss"/>
        <w:numPr>
          <w:ilvl w:val="0"/>
          <w:numId w:val="0"/>
        </w:numPr>
        <w:ind w:left="360" w:firstLine="0"/>
      </w:pPr>
      <w:r>
        <w:rPr>
          <w:i/>
        </w:rPr>
        <w:t>‘the one apple’</w:t>
      </w:r>
      <w:r/>
    </w:p>
    <w:p>
      <w:pPr>
        <w:pStyle w:val="gloss"/>
        <w:numPr>
          <w:ilvl w:val="0"/>
          <w:numId w:val="0"/>
        </w:numPr>
        <w:ind w:left="360" w:firstLine="0"/>
      </w:pPr>
      <w:r>
        <w:rPr>
          <w:lang w:val="es-es"/>
        </w:rPr>
        <w:t xml:space="preserve">b. </w:t>
        <w:tab/>
      </w:r>
      <w:r>
        <w:t xml:space="preserve">ʧi </w:t>
        <w:tab/>
        <w:t xml:space="preserve">-g </w:t>
        <w:tab/>
      </w:r>
      <w:r>
        <w:rPr>
          <w:rFonts w:ascii="Times New Roman,Bold" w:hAnsi="Times New Roman,Bold" w:cs="Times New Roman,Bold"/>
          <w:b/>
          <w:bCs/>
        </w:rPr>
        <w:t>nuŋgɔ</w:t>
      </w:r>
      <w:r>
        <w:t xml:space="preserve"> </w:t>
        <w:tab/>
      </w:r>
    </w:p>
    <w:p>
      <w:pPr>
        <w:pStyle w:val="gloss"/>
        <w:numPr>
          <w:ilvl w:val="0"/>
          <w:numId w:val="0"/>
        </w:numPr>
        <w:ind w:left="360" w:firstLine="0"/>
      </w:pPr>
      <w:r>
        <w:t>tree -</w:t>
      </w:r>
      <w:r>
        <w:rPr>
          <w:smallCaps/>
        </w:rPr>
        <w:t>def.2.sg</w:t>
        <w:tab/>
      </w:r>
      <w:r>
        <w:tab/>
      </w:r>
      <w:r>
        <w:rPr>
          <w:b/>
        </w:rPr>
        <w:t>one.2</w:t>
      </w:r>
      <w:r>
        <w:t xml:space="preserve"> </w:t>
        <w:tab/>
        <w:tab/>
      </w:r>
    </w:p>
    <w:p>
      <w:pPr>
        <w:pStyle w:val="gloss"/>
        <w:numPr>
          <w:ilvl w:val="0"/>
          <w:numId w:val="0"/>
        </w:numPr>
        <w:ind w:left="360" w:firstLine="0"/>
      </w:pPr>
      <w:r>
        <w:rPr>
          <w:i/>
        </w:rPr>
        <w:t>‘the one tree’</w:t>
      </w:r>
      <w:r/>
    </w:p>
    <w:p>
      <w:pPr>
        <w:pStyle w:val="gloss"/>
        <w:numPr>
          <w:ilvl w:val="0"/>
          <w:numId w:val="0"/>
        </w:numPr>
        <w:ind w:left="360" w:firstLine="0"/>
      </w:pPr>
      <w:r>
        <w:t xml:space="preserve">c. </w:t>
        <w:tab/>
        <w:t xml:space="preserve">lo </w:t>
        <w:tab/>
        <w:t xml:space="preserve">-n </w:t>
        <w:tab/>
      </w:r>
      <w:r>
        <w:rPr>
          <w:rFonts w:ascii="Times New Roman,Bold" w:hAnsi="Times New Roman,Bold" w:cs="Times New Roman,Bold"/>
          <w:b/>
          <w:bCs/>
        </w:rPr>
        <w:t>nunã</w:t>
      </w:r>
      <w:r/>
    </w:p>
    <w:p>
      <w:pPr>
        <w:pStyle w:val="gloss"/>
        <w:numPr>
          <w:ilvl w:val="0"/>
          <w:numId w:val="0"/>
        </w:numPr>
        <w:ind w:left="360" w:firstLine="0"/>
      </w:pPr>
      <w:r>
        <w:t>mango -</w:t>
      </w:r>
      <w:r>
        <w:rPr>
          <w:smallCaps/>
        </w:rPr>
        <w:t>def.3.sg</w:t>
        <w:tab/>
      </w:r>
      <w:r>
        <w:tab/>
      </w:r>
      <w:r>
        <w:rPr>
          <w:b/>
        </w:rPr>
        <w:t>one.3</w:t>
      </w:r>
      <w:r/>
    </w:p>
    <w:p>
      <w:pPr>
        <w:pStyle w:val="gloss"/>
        <w:numPr>
          <w:ilvl w:val="0"/>
          <w:numId w:val="0"/>
        </w:numPr>
        <w:ind w:left="360" w:firstLine="0"/>
        <w:rPr>
          <w:i/>
        </w:rPr>
      </w:pPr>
      <w:r>
        <w:rPr>
          <w:i/>
        </w:rPr>
        <w:t>‘</w:t>
      </w:r>
      <w:r>
        <w:rPr>
          <w:rFonts w:cs="Times New Roman"/>
          <w:i/>
        </w:rPr>
        <w:t>t</w:t>
      </w:r>
      <w:r>
        <w:rPr>
          <w:i/>
        </w:rPr>
        <w:t>he one mango’</w:t>
        <w:tab/>
      </w:r>
      <w:r>
        <w:rPr>
          <w:i/>
        </w:rPr>
        <w:tab/>
      </w:r>
      <w:r>
        <w:rPr>
          <w:i/>
        </w:rPr>
      </w:r>
    </w:p>
    <w:p>
      <w:pPr>
        <w:pStyle w:val="gloss"/>
        <w:numPr>
          <w:ilvl w:val="0"/>
          <w:numId w:val="0"/>
        </w:numPr>
        <w:ind w:left="360" w:firstLine="0"/>
        <w:rPr>
          <w:i/>
        </w:rPr>
      </w:pPr>
      <w:r>
        <w:rPr>
          <w:i/>
        </w:rPr>
        <w:tab/>
        <w:tab/>
        <w:tab/>
        <w:tab/>
      </w:r>
      <w:r>
        <w:rPr>
          <w:i/>
        </w:rPr>
        <w:tab/>
      </w:r>
      <w:r>
        <w:rPr>
          <w:i/>
        </w:rPr>
        <w:tab/>
      </w:r>
      <w:r>
        <w:rPr>
          <w:i/>
        </w:rPr>
        <w:tab/>
      </w:r>
      <w:r>
        <w:rPr>
          <w:i/>
        </w:rPr>
        <w:tab/>
      </w:r>
      <w:r>
        <w:rPr>
          <w:i/>
        </w:rPr>
        <w:tab/>
      </w:r>
      <w:r>
        <w:rPr>
          <w:i/>
        </w:rPr>
        <w:tab/>
      </w:r>
      <w:r>
        <w:rPr>
          <w:i/>
        </w:rPr>
      </w:r>
    </w:p>
    <w:p>
      <w:pPr>
        <w:pStyle w:val="gloss"/>
        <w:numPr>
          <w:ilvl w:val="0"/>
          <w:numId w:val="13"/>
        </w:numPr>
        <w:ind w:left="360" w:hanging="360"/>
        <w:rPr>
          <w:i/>
        </w:rPr>
      </w:pPr>
      <w:r>
        <w:tab/>
      </w:r>
      <w:r>
        <w:rPr>
          <w:i/>
          <w:lang w:val="es-es"/>
        </w:rPr>
        <w:t>‘</w:t>
      </w:r>
      <w:r>
        <w:rPr>
          <w:i/>
          <w:lang w:val="es-es"/>
        </w:rPr>
        <w:t>seven</w:t>
      </w:r>
      <w:r>
        <w:rPr>
          <w:i/>
          <w:lang w:val="es-es"/>
        </w:rPr>
        <w:t>’</w:t>
      </w:r>
      <w:r>
        <w:rPr>
          <w:i/>
        </w:rPr>
      </w:r>
    </w:p>
    <w:p>
      <w:pPr>
        <w:pStyle w:val="gloss"/>
        <w:numPr>
          <w:ilvl w:val="0"/>
          <w:numId w:val="0"/>
        </w:numPr>
        <w:ind w:left="360" w:firstLine="0"/>
        <w:rPr>
          <w:lang w:val="es-es"/>
        </w:rPr>
      </w:pPr>
      <w:r>
        <w:rPr>
          <w:lang w:val="es-es"/>
        </w:rPr>
        <w:t xml:space="preserve">a. pɔm </w:t>
      </w:r>
      <w:del w:id="54" w:author="Bertille Baron" w:date="2017-11-27T17:55:00Z">
        <w:r>
          <w:rPr>
            <w:lang w:val="es-es"/>
          </w:rPr>
          <w:tab/>
        </w:r>
      </w:del>
      <w:r>
        <w:rPr>
          <w:lang w:val="es-es"/>
        </w:rPr>
        <w:t>-u</w:t>
      </w:r>
      <w:del w:id="55" w:author="Bertille Baron" w:date="2017-11-27T17:55:00Z">
        <w:r>
          <w:rPr>
            <w:lang w:val="es-es"/>
          </w:rPr>
          <w:delText xml:space="preserve"> </w:delText>
        </w:r>
        <w:r>
          <w:rPr>
            <w:lang w:val="es-es"/>
          </w:rPr>
          <w:tab/>
        </w:r>
      </w:del>
      <w:ins w:id="56" w:author="Bertille Baron" w:date="2017-11-27T20:41:00Z">
        <w:r>
          <w:rPr>
            <w:lang w:val="es-es"/>
          </w:rPr>
          <w:t xml:space="preserve"> </w:t>
        </w:r>
      </w:ins>
      <w:r>
        <w:rPr>
          <w:rFonts w:ascii="Times New Roman,Bold" w:hAnsi="Times New Roman,Bold" w:cs="Times New Roman,Bold"/>
          <w:b/>
          <w:bCs/>
          <w:lang w:val="es-es"/>
        </w:rPr>
        <w:t>kɔrʃi</w:t>
      </w:r>
      <w:r>
        <w:rPr>
          <w:lang w:val="es-es"/>
        </w:rPr>
        <w:t xml:space="preserve"> </w:t>
      </w:r>
      <w:r>
        <w:rPr>
          <w:lang w:val="es-es"/>
        </w:rPr>
        <w:tab/>
      </w:r>
      <w:r>
        <w:rPr>
          <w:lang w:val="es-es"/>
        </w:rPr>
      </w:r>
    </w:p>
    <w:p>
      <w:pPr>
        <w:pStyle w:val="gloss"/>
        <w:numPr>
          <w:ilvl w:val="0"/>
          <w:numId w:val="0"/>
        </w:numPr>
        <w:ind w:left="360" w:firstLine="0"/>
      </w:pPr>
      <w:r>
        <w:t>apple -</w:t>
      </w:r>
      <w:r>
        <w:rPr>
          <w:smallCaps/>
        </w:rPr>
        <w:t>def.1.</w:t>
      </w:r>
      <w:del w:id="57" w:author="baron.bertille@outlook.com" w:date="2017-11-27T15:33:00Z">
        <w:r>
          <w:rPr>
            <w:smallCaps/>
          </w:rPr>
          <w:delText>sg</w:delText>
        </w:r>
      </w:del>
      <w:ins w:id="58" w:author="baron.bertille@outlook.com" w:date="2017-11-27T15:34:00Z">
        <w:r>
          <w:rPr>
            <w:smallCaps/>
          </w:rPr>
          <w:t>pl</w:t>
        </w:r>
      </w:ins>
      <w:del w:id="59" w:author="Bertille Baron" w:date="2017-11-27T17:55:00Z">
        <w:r>
          <w:rPr>
            <w:smallCaps/>
          </w:rPr>
          <w:tab/>
        </w:r>
        <w:r>
          <w:tab/>
        </w:r>
      </w:del>
      <w:ins w:id="60" w:author="Bertille Baron" w:date="2017-11-27T20:41:00Z">
        <w:r>
          <w:t xml:space="preserve"> </w:t>
        </w:r>
      </w:ins>
      <w:r>
        <w:rPr>
          <w:b/>
        </w:rPr>
        <w:t>seven</w:t>
        <w:tab/>
      </w:r>
      <w:r>
        <w:t xml:space="preserve"> </w:t>
        <w:tab/>
      </w:r>
    </w:p>
    <w:p>
      <w:pPr>
        <w:pStyle w:val="gloss"/>
        <w:numPr>
          <w:ilvl w:val="0"/>
          <w:numId w:val="0"/>
        </w:numPr>
        <w:ind w:left="360" w:firstLine="0"/>
        <w:rPr>
          <w:lang w:val="es-es"/>
        </w:rPr>
      </w:pPr>
      <w:r>
        <w:rPr>
          <w:i/>
        </w:rPr>
        <w:t>‘the seven apples’</w:t>
      </w:r>
      <w:r>
        <w:rPr>
          <w:lang w:val="es-es"/>
        </w:rPr>
      </w:r>
    </w:p>
    <w:p>
      <w:pPr>
        <w:pStyle w:val="gloss"/>
        <w:numPr>
          <w:ilvl w:val="0"/>
          <w:numId w:val="0"/>
        </w:numPr>
        <w:ind w:left="360" w:firstLine="0"/>
      </w:pPr>
      <w:r>
        <w:rPr>
          <w:lang w:val="es-es"/>
        </w:rPr>
        <w:t xml:space="preserve">b. </w:t>
      </w:r>
      <w:del w:id="61" w:author="Bertille Baron" w:date="2017-11-27T17:55:00Z">
        <w:r>
          <w:rPr>
            <w:lang w:val="es-es"/>
          </w:rPr>
          <w:tab/>
        </w:r>
      </w:del>
      <w:r>
        <w:t>ʧi</w:t>
      </w:r>
      <w:del w:id="62" w:author="Bertille Baron" w:date="2017-11-27T17:55:00Z">
        <w:r>
          <w:delText xml:space="preserve"> </w:delText>
          <w:tab/>
        </w:r>
      </w:del>
      <w:ins w:id="63" w:author="Bertille Baron" w:date="2017-11-27T20:41:00Z">
        <w:r>
          <w:t xml:space="preserve"> </w:t>
        </w:r>
      </w:ins>
      <w:r>
        <w:t>-</w:t>
      </w:r>
      <w:del w:id="64" w:author="baron.bertille@outlook.com" w:date="2017-11-27T15:33:00Z">
        <w:r>
          <w:delText xml:space="preserve">g </w:delText>
        </w:r>
      </w:del>
      <w:ins w:id="65" w:author="baron.bertille@outlook.com" w:date="2017-11-27T15:34:00Z">
        <w:r>
          <w:t>i</w:t>
        </w:r>
      </w:ins>
      <w:ins w:id="66" w:author="Bertille Baron" w:date="2017-11-27T20:41:00Z">
        <w:r>
          <w:t xml:space="preserve"> </w:t>
        </w:r>
      </w:ins>
      <w:ins w:id="67" w:author="baron.bertille@outlook.com" w:date="2017-11-27T15:34:00Z">
        <w:del w:id="68" w:author="Bertille Baron" w:date="2017-11-27T17:55:00Z">
          <w:r>
            <w:delText xml:space="preserve"> </w:delText>
          </w:r>
        </w:del>
      </w:ins>
      <w:del w:id="69" w:author="Bertille Baron" w:date="2017-11-27T17:55:00Z">
        <w:r>
          <w:tab/>
        </w:r>
      </w:del>
      <w:r>
        <w:rPr>
          <w:b/>
        </w:rPr>
        <w:t>k</w:t>
      </w:r>
      <w:r>
        <w:rPr>
          <w:rFonts w:ascii="Times New Roman,Bold" w:hAnsi="Times New Roman,Bold" w:cs="Times New Roman,Bold"/>
          <w:b/>
          <w:bCs/>
        </w:rPr>
        <w:t>ɔrʃi</w:t>
      </w:r>
      <w:r>
        <w:rPr>
          <w:b/>
        </w:rPr>
        <w:t xml:space="preserve"> </w:t>
        <w:tab/>
      </w:r>
      <w:r>
        <w:tab/>
        <w:tab/>
        <w:tab/>
        <w:tab/>
      </w:r>
    </w:p>
    <w:p>
      <w:pPr>
        <w:pStyle w:val="gloss"/>
        <w:numPr>
          <w:ilvl w:val="0"/>
          <w:numId w:val="0"/>
        </w:numPr>
        <w:ind w:left="360" w:firstLine="0"/>
      </w:pPr>
      <w:r>
        <w:t>tree -</w:t>
      </w:r>
      <w:r>
        <w:rPr>
          <w:smallCaps/>
        </w:rPr>
        <w:t>def.2.</w:t>
      </w:r>
      <w:del w:id="70" w:author="baron.bertille@outlook.com" w:date="2017-11-27T15:33:00Z">
        <w:r>
          <w:rPr>
            <w:smallCaps/>
          </w:rPr>
          <w:delText>sg</w:delText>
        </w:r>
      </w:del>
      <w:ins w:id="71" w:author="baron.bertille@outlook.com" w:date="2017-11-27T15:34:00Z">
        <w:r>
          <w:rPr>
            <w:smallCaps/>
          </w:rPr>
          <w:t>pl</w:t>
        </w:r>
      </w:ins>
      <w:del w:id="72" w:author="Bertille Baron" w:date="2017-11-27T17:55:00Z">
        <w:r>
          <w:rPr>
            <w:smallCaps/>
          </w:rPr>
          <w:tab/>
        </w:r>
        <w:r>
          <w:tab/>
        </w:r>
      </w:del>
      <w:ins w:id="73" w:author="Bertille Baron" w:date="2017-11-27T20:41:00Z">
        <w:r>
          <w:t xml:space="preserve"> </w:t>
        </w:r>
      </w:ins>
      <w:r>
        <w:rPr>
          <w:b/>
        </w:rPr>
        <w:t>seven</w:t>
      </w:r>
      <w:r>
        <w:tab/>
      </w:r>
    </w:p>
    <w:p>
      <w:pPr>
        <w:pStyle w:val="gloss"/>
        <w:numPr>
          <w:ilvl w:val="0"/>
          <w:numId w:val="0"/>
        </w:numPr>
        <w:ind w:left="360" w:firstLine="0"/>
      </w:pPr>
      <w:r>
        <w:rPr>
          <w:i/>
        </w:rPr>
        <w:t>‘the seven trees’</w:t>
      </w:r>
      <w:r/>
    </w:p>
    <w:p>
      <w:pPr>
        <w:pStyle w:val="gloss"/>
        <w:numPr>
          <w:ilvl w:val="0"/>
          <w:numId w:val="0"/>
        </w:numPr>
        <w:ind w:left="360" w:firstLine="0"/>
        <w:rPr>
          <w:b/>
        </w:rPr>
      </w:pPr>
      <w:r>
        <w:t xml:space="preserve">c. </w:t>
      </w:r>
      <w:del w:id="74" w:author="Bertille Baron" w:date="2017-11-27T17:55:00Z">
        <w:r>
          <w:tab/>
        </w:r>
      </w:del>
      <w:r>
        <w:t>lo</w:t>
      </w:r>
      <w:del w:id="75" w:author="Bertille Baron" w:date="2017-11-27T17:55:00Z">
        <w:r>
          <w:delText xml:space="preserve"> </w:delText>
          <w:tab/>
        </w:r>
      </w:del>
      <w:ins w:id="76" w:author="Bertille Baron" w:date="2017-11-27T20:41:00Z">
        <w:r>
          <w:t xml:space="preserve"> </w:t>
        </w:r>
      </w:ins>
      <w:r>
        <w:t>-</w:t>
      </w:r>
      <w:del w:id="77" w:author="baron.bertille@outlook.com" w:date="2017-11-27T15:33:00Z">
        <w:r>
          <w:delText xml:space="preserve">n </w:delText>
        </w:r>
      </w:del>
      <w:ins w:id="78" w:author="baron.bertille@outlook.com" w:date="2017-11-27T15:34:00Z">
        <w:r>
          <w:t>gel</w:t>
        </w:r>
        <w:del w:id="79" w:author="Bertille Baron" w:date="2017-11-27T17:55:00Z">
          <w:r>
            <w:delText xml:space="preserve"> </w:delText>
          </w:r>
        </w:del>
      </w:ins>
      <w:del w:id="80" w:author="Bertille Baron" w:date="2017-11-27T17:55:00Z">
        <w:r>
          <w:tab/>
        </w:r>
      </w:del>
      <w:ins w:id="81" w:author="Bertille Baron" w:date="2017-11-27T20:41:00Z">
        <w:r>
          <w:t xml:space="preserve"> </w:t>
        </w:r>
      </w:ins>
      <w:r>
        <w:rPr>
          <w:rFonts w:ascii="Times New Roman,Bold" w:hAnsi="Times New Roman,Bold" w:cs="Times New Roman,Bold"/>
          <w:b/>
          <w:bCs/>
        </w:rPr>
        <w:t>kɔrʃi</w:t>
      </w:r>
      <w:r>
        <w:rPr>
          <w:b/>
        </w:rPr>
      </w:r>
    </w:p>
    <w:p>
      <w:pPr>
        <w:pStyle w:val="gloss"/>
        <w:numPr>
          <w:ilvl w:val="0"/>
          <w:numId w:val="0"/>
        </w:numPr>
        <w:ind w:left="360" w:firstLine="0"/>
      </w:pPr>
      <w:r>
        <w:t>mango -</w:t>
      </w:r>
      <w:r>
        <w:rPr>
          <w:smallCaps/>
        </w:rPr>
        <w:t>def.3.</w:t>
      </w:r>
      <w:del w:id="82" w:author="baron.bertille@outlook.com" w:date="2017-11-27T15:33:00Z">
        <w:r>
          <w:rPr>
            <w:smallCaps/>
          </w:rPr>
          <w:delText>sg</w:delText>
        </w:r>
      </w:del>
      <w:ins w:id="83" w:author="baron.bertille@outlook.com" w:date="2017-11-27T15:34:00Z">
        <w:r>
          <w:rPr>
            <w:smallCaps/>
          </w:rPr>
          <w:t>pl</w:t>
        </w:r>
      </w:ins>
      <w:del w:id="84" w:author="Bertille Baron" w:date="2017-11-27T17:55:00Z">
        <w:r>
          <w:rPr>
            <w:smallCaps/>
          </w:rPr>
          <w:tab/>
        </w:r>
        <w:r>
          <w:tab/>
        </w:r>
      </w:del>
      <w:ins w:id="85" w:author="Bertille Baron" w:date="2017-11-27T20:41:00Z">
        <w:r>
          <w:t xml:space="preserve"> </w:t>
        </w:r>
      </w:ins>
      <w:r>
        <w:rPr>
          <w:b/>
        </w:rPr>
        <w:t>seven</w:t>
      </w:r>
      <w:r/>
    </w:p>
    <w:p>
      <w:pPr>
        <w:pStyle w:val="gloss"/>
        <w:numPr>
          <w:ilvl w:val="0"/>
          <w:numId w:val="0"/>
        </w:numPr>
        <w:ind w:left="360" w:firstLine="0"/>
        <w:rPr>
          <w:i/>
        </w:rPr>
      </w:pPr>
      <w:r>
        <w:rPr>
          <w:i/>
        </w:rPr>
        <w:t>‘</w:t>
      </w:r>
      <w:r>
        <w:rPr>
          <w:rFonts w:cs="Times New Roman"/>
          <w:i/>
        </w:rPr>
        <w:t>t</w:t>
      </w:r>
      <w:r>
        <w:rPr>
          <w:i/>
        </w:rPr>
        <w:t>he seven mangoes’</w:t>
      </w:r>
    </w:p>
    <w:p>
      <w:pPr>
        <w:rPr>
          <w:rFonts w:eastAsia="Calibri"/>
          <w:szCs w:val="22"/>
          <w:lang w:bidi="ar-sa"/>
        </w:rPr>
      </w:pPr>
      <w:r>
        <w:t xml:space="preserve">Note here that while ‘seven’ in </w:t>
      </w:r>
      <w:r>
        <w:rPr>
          <w:rFonts w:cs="Times New Roman"/>
        </w:rPr>
        <w:t>(</w:t>
      </w:r>
      <w:r>
        <w:t>7</w:t>
      </w:r>
      <w:r>
        <w:rPr>
          <w:rFonts w:cs="Times New Roman"/>
        </w:rPr>
        <w:t>)</w:t>
      </w:r>
      <w:r>
        <w:t xml:space="preserve"> – as well as any other number in the language – does not inflect for gender, the number ‘one’ in (6) along with all numbers compounded with ‘one’ do. For this reason, I argue that ‘one’ merges in Num with an unvalued gender feature [u</w:t>
      </w:r>
      <w:r>
        <w:rPr>
          <w:smallCaps/>
        </w:rPr>
        <w:t>gen</w:t>
      </w:r>
      <w:r>
        <w:t xml:space="preserve">]. </w:t>
      </w:r>
      <w:del w:id="86" w:author="Bertille Baron" w:date="2017-11-27T17:55:00Z">
        <w:r>
          <w:delText>Also, following Cinque</w:delText>
        </w:r>
      </w:del>
      <w:ins w:id="87" w:author="Bertille Baron" w:date="2017-11-27T20:41:00Z">
        <w:r>
          <w:t xml:space="preserve">Following </w:t>
        </w:r>
      </w:ins>
      <w:del w:id="88" w:author="Bertille Baron" w:date="2017-11-27T17:55:00Z">
        <w:r>
          <w:delText>,</w:delText>
        </w:r>
      </w:del>
      <w:ins w:id="89" w:author="Bertille Baron" w:date="2017-11-27T20:41:00Z">
        <w:r>
          <w:t>both Greenberg (1963) and Cinque (2005),</w:t>
        </w:r>
      </w:ins>
      <w:r>
        <w:t xml:space="preserve"> I </w:t>
      </w:r>
      <w:del w:id="90" w:author="Bertille Baron" w:date="2017-11-27T17:55:00Z">
        <w:r>
          <w:delText xml:space="preserve">assume </w:delText>
        </w:r>
      </w:del>
      <w:ins w:id="91" w:author="Bertille Baron" w:date="2017-11-27T20:41:00Z">
        <w:r>
          <w:t xml:space="preserve">assume </w:t>
        </w:r>
      </w:ins>
      <w:r>
        <w:t xml:space="preserve">NumP to be below DemP in the functional projection hierarchy. The DP word order in Nafara is [N A D Dem Num] as in </w:t>
      </w:r>
      <w:r>
        <w:rPr>
          <w:rFonts w:cs="Times New Roman"/>
        </w:rPr>
        <w:t>(1), repeated in (8) below</w:t>
      </w:r>
      <w:r>
        <w:t>.</w:t>
      </w:r>
      <w:r>
        <w:rPr>
          <w:rFonts w:eastAsia="Calibri"/>
          <w:szCs w:val="22"/>
          <w:lang w:bidi="ar-sa"/>
        </w:rPr>
      </w:r>
    </w:p>
    <w:p>
      <w:pPr>
        <w:pStyle w:val="gloss"/>
        <w:numPr>
          <w:ilvl w:val="0"/>
          <w:numId w:val="13"/>
        </w:numPr>
        <w:ind w:left="360" w:hanging="360"/>
      </w:pPr>
      <w:r>
        <w:t>lo</w:t>
        <w:tab/>
        <w:t>tã -gə̄l</w:t>
        <w:tab/>
        <w:t>gal</w:t>
        <w:tab/>
        <w:t>kɔrʃi</w:t>
        <w:br w:type="textWrapping"/>
        <w:t>mango sweet -</w:t>
      </w:r>
      <w:r>
        <w:rPr>
          <w:smallCaps/>
        </w:rPr>
        <w:t xml:space="preserve">def.3.pl dem.3.pl </w:t>
      </w:r>
      <w:r>
        <w:t>seven</w:t>
        <w:br w:type="textWrapping"/>
        <w:t>N</w:t>
        <w:tab/>
        <w:t>Adj</w:t>
        <w:tab/>
        <w:t>-D</w:t>
        <w:tab/>
        <w:t>Dem</w:t>
        <w:tab/>
        <w:t>Num</w:t>
        <w:br w:type="textWrapping"/>
      </w:r>
      <w:r>
        <w:rPr>
          <w:i/>
        </w:rPr>
        <w:t>‘these seven sweet mangoes’</w:t>
      </w:r>
      <w:r/>
    </w:p>
    <w:p>
      <w:pPr>
        <w:pStyle w:val="ls_Section3"/>
        <w:numPr>
          <w:ilvl w:val="2"/>
          <w:numId w:val="16"/>
        </w:numPr>
        <w:ind w:left="823" w:hanging="180"/>
      </w:pPr>
      <w:r>
        <w:t>Adjectives</w:t>
      </w:r>
    </w:p>
    <w:p>
      <w:pPr>
        <w:spacing w:line="259" w:lineRule="auto"/>
        <w:keepNext w:val="0"/>
        <w:widowControl/>
      </w:pPr>
      <w:r>
        <w:t>So far, I have argued that attributive adjectives directly follow the noun they modify, as in (9)a below. The ungrammaticality of (9)b and (9)c shows that attributive adjectives that occur in postnominal position (that is to say most adjectives in the language) cannot occur in prenominal position.</w:t>
      </w:r>
    </w:p>
    <w:p>
      <w:pPr>
        <w:pStyle w:val="gloss"/>
        <w:numPr>
          <w:ilvl w:val="0"/>
          <w:numId w:val="13"/>
        </w:numPr>
        <w:ind w:left="360" w:hanging="360"/>
      </w:pPr>
      <w:r>
        <w:tab/>
      </w:r>
    </w:p>
    <w:p>
      <w:pPr>
        <w:pStyle w:val="gloss"/>
        <w:numPr>
          <w:ilvl w:val="0"/>
          <w:numId w:val="0"/>
        </w:numPr>
        <w:ind w:left="360" w:firstLine="283"/>
      </w:pPr>
      <w:r>
        <w:t xml:space="preserve">a. </w:t>
        <w:tab/>
        <w:t>lo</w:t>
      </w:r>
      <w:r>
        <w:rPr>
          <w:i/>
          <w:iCs/>
        </w:rPr>
        <w:tab/>
        <w:tab/>
      </w:r>
      <w:r>
        <w:rPr>
          <w:b/>
        </w:rPr>
        <w:t>tã</w:t>
      </w:r>
      <w:r>
        <w:t xml:space="preserve">      </w:t>
        <w:tab/>
        <w:tab/>
        <w:t xml:space="preserve">-gə̄l </w:t>
        <w:tab/>
        <w:tab/>
        <w:tab/>
        <w:tab/>
      </w:r>
      <w:r>
        <w:rPr>
          <w:i/>
          <w:iCs/>
        </w:rPr>
        <w:tab/>
        <w:tab/>
      </w:r>
      <w:r>
        <w:t>mango</w:t>
        <w:tab/>
      </w:r>
      <w:r>
        <w:rPr>
          <w:b/>
        </w:rPr>
        <w:t>sweet</w:t>
        <w:tab/>
      </w:r>
      <w:r>
        <w:t xml:space="preserve"> </w:t>
        <w:tab/>
        <w:t>-</w:t>
      </w:r>
      <w:r>
        <w:rPr>
          <w:smallCaps/>
        </w:rPr>
        <w:t>def.3.pl</w:t>
        <w:tab/>
      </w:r>
      <w:r>
        <w:tab/>
        <w:br w:type="textWrapping"/>
      </w:r>
      <w:r>
        <w:rPr>
          <w:i/>
          <w:iCs/>
        </w:rPr>
        <w:t xml:space="preserve"> </w:t>
        <w:tab/>
        <w:tab/>
        <w:t>‘the sweet mangoes’</w:t>
      </w:r>
      <w:r>
        <w:tab/>
        <w:tab/>
        <w:tab/>
        <w:tab/>
      </w:r>
    </w:p>
    <w:p>
      <w:pPr>
        <w:pStyle w:val="gloss"/>
        <w:numPr>
          <w:ilvl w:val="0"/>
          <w:numId w:val="0"/>
        </w:numPr>
        <w:ind w:left="360" w:firstLine="0"/>
      </w:pPr>
      <w:r>
        <w:tab/>
        <w:t>b.*</w:t>
        <w:tab/>
      </w:r>
      <w:r>
        <w:rPr>
          <w:b/>
        </w:rPr>
        <w:t>tã</w:t>
      </w:r>
      <w:r>
        <w:tab/>
        <w:tab/>
        <w:t>lo</w:t>
      </w:r>
      <w:r>
        <w:rPr>
          <w:i/>
          <w:iCs/>
        </w:rPr>
        <w:tab/>
        <w:tab/>
      </w:r>
      <w:r>
        <w:t xml:space="preserve">-gə̄l </w:t>
        <w:tab/>
        <w:tab/>
        <w:tab/>
        <w:tab/>
      </w:r>
      <w:r>
        <w:rPr>
          <w:i/>
          <w:iCs/>
        </w:rPr>
        <w:tab/>
        <w:tab/>
      </w:r>
      <w:r>
        <w:rPr>
          <w:b/>
        </w:rPr>
        <w:t>sweet</w:t>
        <w:tab/>
      </w:r>
      <w:r>
        <w:tab/>
        <w:t>mango</w:t>
        <w:tab/>
        <w:t>-</w:t>
      </w:r>
      <w:r>
        <w:rPr>
          <w:smallCaps/>
        </w:rPr>
        <w:t>def.3.pl</w:t>
        <w:tab/>
      </w:r>
      <w:r>
        <w:tab/>
        <w:br w:type="textWrapping"/>
      </w:r>
      <w:r>
        <w:rPr>
          <w:i/>
          <w:iCs/>
        </w:rPr>
        <w:t xml:space="preserve"> </w:t>
        <w:tab/>
        <w:tab/>
        <w:t>‘the sweet mangoes’</w:t>
      </w:r>
      <w:r>
        <w:tab/>
      </w:r>
    </w:p>
    <w:p>
      <w:pPr>
        <w:pStyle w:val="gloss"/>
        <w:numPr>
          <w:ilvl w:val="0"/>
          <w:numId w:val="0"/>
        </w:numPr>
        <w:ind w:left="360" w:firstLine="0"/>
      </w:pPr>
      <w:r>
        <w:tab/>
        <w:t>c.*</w:t>
        <w:tab/>
      </w:r>
      <w:r>
        <w:rPr>
          <w:b/>
        </w:rPr>
        <w:t>tã</w:t>
      </w:r>
      <w:r>
        <w:t xml:space="preserve">      </w:t>
        <w:tab/>
        <w:tab/>
        <w:t xml:space="preserve">-gə̄l </w:t>
        <w:tab/>
        <w:tab/>
        <w:t>lo</w:t>
      </w:r>
      <w:r>
        <w:rPr>
          <w:i/>
          <w:iCs/>
        </w:rPr>
        <w:tab/>
        <w:tab/>
      </w:r>
      <w:r>
        <w:br w:type="textWrapping"/>
        <w:tab/>
        <w:tab/>
      </w:r>
      <w:r>
        <w:rPr>
          <w:b/>
        </w:rPr>
        <w:t>sweet</w:t>
        <w:tab/>
      </w:r>
      <w:r>
        <w:tab/>
        <w:t>-</w:t>
      </w:r>
      <w:r>
        <w:rPr>
          <w:smallCaps/>
        </w:rPr>
        <w:t>def.3.pl</w:t>
        <w:tab/>
      </w:r>
      <w:r>
        <w:t>mango</w:t>
        <w:tab/>
        <w:tab/>
        <w:br w:type="textWrapping"/>
      </w:r>
      <w:r>
        <w:rPr>
          <w:i/>
          <w:iCs/>
        </w:rPr>
        <w:t xml:space="preserve"> </w:t>
        <w:tab/>
        <w:tab/>
        <w:t>‘the sweet mangoes’</w:t>
      </w:r>
      <w:r>
        <w:tab/>
      </w:r>
    </w:p>
    <w:p>
      <w:r>
        <w:t>There are however certain adjectives that can only occur prenominally. It is the case for adjectives of nationality, as shown in (10)a.</w:t>
      </w:r>
    </w:p>
    <w:p>
      <w:pPr>
        <w:pStyle w:val="gloss"/>
        <w:numPr>
          <w:ilvl w:val="0"/>
          <w:numId w:val="13"/>
        </w:numPr>
        <w:ind w:left="360" w:hanging="360"/>
      </w:pPr>
      <w:r/>
    </w:p>
    <w:p>
      <w:pPr>
        <w:pStyle w:val="gloss"/>
        <w:numPr>
          <w:ilvl w:val="0"/>
          <w:numId w:val="0"/>
        </w:numPr>
        <w:ind w:left="360" w:firstLine="0"/>
      </w:pPr>
      <w:r>
        <w:t>a.</w:t>
        <w:tab/>
      </w:r>
      <w:r>
        <w:rPr>
          <w:b/>
        </w:rPr>
        <w:t>kodivware</w:t>
      </w:r>
      <w:r>
        <w:t xml:space="preserve"> </w:t>
        <w:tab/>
        <w:tab/>
        <w:t>ʃju</w:t>
        <w:tab/>
        <w:t>-u</w:t>
        <w:tab/>
        <w:tab/>
        <w:br w:type="textWrapping"/>
        <w:t xml:space="preserve"> </w:t>
        <w:tab/>
      </w:r>
      <w:r>
        <w:rPr>
          <w:b/>
        </w:rPr>
        <w:t>Ivorian</w:t>
        <w:tab/>
      </w:r>
      <w:r>
        <w:tab/>
        <w:t xml:space="preserve">man </w:t>
        <w:tab/>
      </w:r>
      <w:r>
        <w:rPr>
          <w:smallCaps/>
        </w:rPr>
        <w:t>-def.3.sg</w:t>
      </w:r>
      <w:r>
        <w:br w:type="textWrapping"/>
        <w:t xml:space="preserve"> </w:t>
        <w:tab/>
      </w:r>
      <w:r>
        <w:rPr>
          <w:i/>
        </w:rPr>
        <w:t>‘the Ivorian man’</w:t>
      </w:r>
      <w:r>
        <w:tab/>
        <w:tab/>
        <w:tab/>
        <w:tab/>
      </w:r>
    </w:p>
    <w:p>
      <w:pPr>
        <w:pStyle w:val="gloss"/>
        <w:numPr>
          <w:ilvl w:val="0"/>
          <w:numId w:val="0"/>
        </w:numPr>
        <w:ind w:left="360"/>
      </w:pPr>
      <w:r>
        <w:t xml:space="preserve">b. </w:t>
        <w:tab/>
        <w:t>*</w:t>
        <w:tab/>
        <w:t>ʃju</w:t>
        <w:tab/>
        <w:tab/>
        <w:t xml:space="preserve">-u </w:t>
        <w:tab/>
        <w:tab/>
        <w:tab/>
      </w:r>
      <w:r>
        <w:rPr>
          <w:b/>
        </w:rPr>
        <w:t>kodivware</w:t>
        <w:tab/>
      </w:r>
      <w:r>
        <w:br w:type="textWrapping"/>
        <w:t xml:space="preserve"> </w:t>
        <w:tab/>
        <w:t>man</w:t>
        <w:tab/>
      </w:r>
      <w:r>
        <w:rPr>
          <w:smallCaps/>
        </w:rPr>
        <w:tab/>
        <w:t>-def.1.sg</w:t>
        <w:tab/>
        <w:tab/>
      </w:r>
      <w:r>
        <w:rPr>
          <w:b/>
        </w:rPr>
        <w:t>Ivorian</w:t>
        <w:br w:type="textWrapping"/>
      </w:r>
      <w:r>
        <w:rPr>
          <w:i/>
        </w:rPr>
        <w:t xml:space="preserve"> </w:t>
        <w:tab/>
        <w:t>‘the Ivorian man’</w:t>
      </w:r>
      <w:r>
        <w:tab/>
      </w:r>
    </w:p>
    <w:p>
      <w:pPr>
        <w:pStyle w:val="gloss"/>
        <w:numPr>
          <w:ilvl w:val="0"/>
          <w:numId w:val="0"/>
        </w:numPr>
        <w:ind w:left="360"/>
      </w:pPr>
      <w:r>
        <w:t>c.</w:t>
        <w:tab/>
        <w:t>*</w:t>
        <w:tab/>
        <w:t>ʃju</w:t>
        <w:tab/>
        <w:tab/>
      </w:r>
      <w:r>
        <w:rPr>
          <w:b/>
        </w:rPr>
        <w:t xml:space="preserve">kodivware </w:t>
        <w:tab/>
        <w:tab/>
      </w:r>
      <w:r>
        <w:t>-u</w:t>
        <w:tab/>
        <w:tab/>
        <w:tab/>
        <w:tab/>
        <w:tab/>
        <w:t xml:space="preserve">man </w:t>
      </w:r>
      <w:r>
        <w:rPr>
          <w:b/>
        </w:rPr>
        <w:tab/>
        <w:tab/>
        <w:t>Ivorian</w:t>
        <w:tab/>
        <w:tab/>
      </w:r>
      <w:r>
        <w:t>-</w:t>
      </w:r>
      <w:r>
        <w:rPr>
          <w:smallCaps/>
        </w:rPr>
        <w:t>def.1.sg</w:t>
      </w:r>
      <w:r>
        <w:br w:type="textWrapping"/>
        <w:tab/>
      </w:r>
      <w:r>
        <w:rPr>
          <w:i/>
        </w:rPr>
        <w:t>‘the Ivorian man’</w:t>
      </w:r>
      <w:r>
        <w:tab/>
        <w:tab/>
      </w:r>
    </w:p>
    <w:p>
      <w:pPr>
        <w:pStyle w:val="gloss"/>
        <w:numPr>
          <w:ilvl w:val="0"/>
          <w:numId w:val="0"/>
        </w:numPr>
        <w:ind w:left="360"/>
      </w:pPr>
      <w:r>
        <w:t>d.</w:t>
        <w:tab/>
        <w:t>*</w:t>
        <w:tab/>
      </w:r>
      <w:r>
        <w:rPr>
          <w:b/>
        </w:rPr>
        <w:t>kodivware</w:t>
      </w:r>
      <w:r>
        <w:t xml:space="preserve"> </w:t>
        <w:tab/>
        <w:t>-u</w:t>
        <w:tab/>
        <w:tab/>
        <w:tab/>
        <w:t>ʃju</w:t>
        <w:tab/>
        <w:tab/>
        <w:br w:type="textWrapping"/>
        <w:tab/>
      </w:r>
      <w:r>
        <w:rPr>
          <w:b/>
        </w:rPr>
        <w:t>Ivorian</w:t>
        <w:tab/>
      </w:r>
      <w:r>
        <w:t>-</w:t>
      </w:r>
      <w:r>
        <w:rPr>
          <w:smallCaps/>
        </w:rPr>
        <w:t>def.1.sg</w:t>
      </w:r>
      <w:r>
        <w:tab/>
        <w:tab/>
        <w:t xml:space="preserve">man </w:t>
        <w:tab/>
      </w:r>
      <w:r>
        <w:rPr>
          <w:smallCaps/>
        </w:rPr>
        <w:br w:type="textWrapping"/>
      </w:r>
      <w:r>
        <w:t xml:space="preserve"> </w:t>
        <w:tab/>
      </w:r>
      <w:r>
        <w:rPr>
          <w:i/>
        </w:rPr>
        <w:t>‘the Ivorian man’</w:t>
      </w:r>
      <w:r>
        <w:tab/>
      </w:r>
    </w:p>
    <w:p>
      <w:pPr>
        <w:rPr>
          <w:rFonts w:eastAsia="Calibri"/>
          <w:szCs w:val="22"/>
          <w:lang w:bidi="ar-sa"/>
        </w:rPr>
      </w:pPr>
      <w:r>
        <w:t xml:space="preserve">In (10)b and (10)c, we see that the same adjective cannot occur after the noun, either preceding or following the determiner. This does not result in a semantic alteration of the DP, but in complete ungrammaticality. (10)d shows that such adjectives cannot be the host for the determiner clitic. </w:t>
      </w:r>
      <w:r>
        <w:rPr>
          <w:rFonts w:eastAsia="Calibri"/>
          <w:szCs w:val="22"/>
          <w:lang w:bidi="ar-sa"/>
        </w:rPr>
      </w:r>
    </w:p>
    <w:p>
      <w:r>
        <w:t>Cinque (1994) argues that adjective phrases merge in the Specifier position of functional projections occurring in a fixed order above NP based on a strict hierarchy, as in (11).</w:t>
      </w:r>
    </w:p>
    <w:p>
      <w:pPr>
        <w:pStyle w:val="gloss"/>
        <w:numPr>
          <w:ilvl w:val="0"/>
          <w:numId w:val="13"/>
        </w:numPr>
        <w:ind w:left="360" w:hanging="360"/>
      </w:pPr>
      <w:r>
        <w:t>[</w:t>
      </w:r>
      <w:r>
        <w:rPr>
          <w:vertAlign w:val="subscript"/>
        </w:rPr>
        <w:t xml:space="preserve">FP </w:t>
      </w:r>
      <w:r>
        <w:t xml:space="preserve"> AP  F  [  AP  F  [  AP  F  [</w:t>
      </w:r>
      <w:r>
        <w:rPr>
          <w:vertAlign w:val="subscript"/>
        </w:rPr>
        <w:t xml:space="preserve">NP </w:t>
      </w:r>
      <w:r>
        <w:t xml:space="preserve"> N  ] ] ] ]</w:t>
      </w:r>
    </w:p>
    <w:p>
      <w:r>
        <w:t xml:space="preserve">The data above is somewhat surprising, as it contradicts the semantic hierarchy for adjectives proposed by Cinque (1994) according to which adjectives of nationality merge lower than adjectives of quality (Cinque 1994: 96). One major </w:t>
      </w:r>
      <w:ins w:id="92" w:author="Bertille Baron" w:date="2017-11-27T20:41:00Z">
        <w:r>
          <w:t xml:space="preserve">difference here is that </w:t>
        </w:r>
      </w:ins>
      <w:del w:id="93" w:author="Bertille Baron" w:date="2017-11-27T17:55:00Z">
        <w:r>
          <w:delText>objection to this analysis is that</w:delText>
        </w:r>
      </w:del>
      <w:ins w:id="94" w:author="Bertille Baron" w:date="2017-11-27T20:41:00Z">
        <w:r>
          <w:t>Nafara</w:t>
        </w:r>
      </w:ins>
      <w:r>
        <w:t xml:space="preserve"> postnominal adjectives are ordered freely, as in (12) below.</w:t>
      </w:r>
      <w:ins w:id="95" w:author="Bertille Baron" w:date="2017-11-27T20:41:00Z">
        <w:r>
          <w:t xml:space="preserve"> Therefore, as is, the data does not allow us to posit any specific ranking of adjectives of nationality relatively to other types of adjectives.</w:t>
        </w:r>
      </w:ins>
    </w:p>
    <w:p>
      <w:pPr>
        <w:pStyle w:val="gloss"/>
        <w:numPr>
          <w:ilvl w:val="0"/>
          <w:numId w:val="13"/>
        </w:numPr>
        <w:ind w:left="360" w:hanging="360"/>
      </w:pPr>
      <w:r/>
    </w:p>
    <w:p>
      <w:pPr>
        <w:pStyle w:val="gloss"/>
        <w:numPr>
          <w:ilvl w:val="0"/>
          <w:numId w:val="0"/>
        </w:numPr>
        <w:ind w:left="360" w:firstLine="0"/>
      </w:pPr>
      <w:r>
        <w:t>a.</w:t>
        <w:tab/>
        <w:t>p</w:t>
      </w:r>
      <w:r>
        <w:rPr>
          <w:rFonts w:cs="Times New Roman"/>
        </w:rPr>
        <w:t>ɔ</w:t>
      </w:r>
      <w:r>
        <w:t xml:space="preserve">m </w:t>
        <w:tab/>
        <w:tab/>
        <w:t xml:space="preserve">tã </w:t>
        <w:tab/>
        <w:t xml:space="preserve">ʧɛ̃ </w:t>
        <w:tab/>
        <w:tab/>
        <w:t>ɲe</w:t>
        <w:tab/>
        <w:tab/>
        <w:t xml:space="preserve">-bɛl </w:t>
        <w:tab/>
        <w:tab/>
      </w:r>
      <w:r>
        <w:rPr>
          <w:rFonts w:cs="Times New Roman"/>
        </w:rPr>
        <w:t>apple</w:t>
        <w:tab/>
        <w:tab/>
        <w:t xml:space="preserve">sweet </w:t>
        <w:tab/>
        <w:t>good</w:t>
        <w:tab/>
        <w:tab/>
        <w:t>red</w:t>
        <w:tab/>
        <w:tab/>
        <w:t>-</w:t>
      </w:r>
      <w:r>
        <w:rPr>
          <w:rFonts w:cs="Times New Roman"/>
          <w:smallCaps/>
        </w:rPr>
        <w:t>def.1.pl</w:t>
      </w:r>
      <w:r>
        <w:br w:type="textWrapping"/>
        <w:t xml:space="preserve"> </w:t>
        <w:tab/>
      </w:r>
      <w:r>
        <w:rPr>
          <w:i/>
        </w:rPr>
        <w:t>‘the sweet good red apples’</w:t>
      </w:r>
      <w:r/>
    </w:p>
    <w:p>
      <w:pPr>
        <w:pStyle w:val="gloss"/>
        <w:numPr>
          <w:ilvl w:val="0"/>
          <w:numId w:val="0"/>
        </w:numPr>
        <w:ind w:left="360"/>
        <w:rPr>
          <w:i/>
        </w:rPr>
      </w:pPr>
      <w:r>
        <w:t>b.</w:t>
        <w:tab/>
        <w:tab/>
        <w:t>p</w:t>
      </w:r>
      <w:r>
        <w:rPr>
          <w:rFonts w:cs="Times New Roman"/>
        </w:rPr>
        <w:t>ɔ</w:t>
      </w:r>
      <w:r>
        <w:t xml:space="preserve">m </w:t>
        <w:tab/>
        <w:tab/>
        <w:t xml:space="preserve">ʧɛ̃ </w:t>
        <w:tab/>
        <w:t xml:space="preserve">tã </w:t>
        <w:tab/>
        <w:tab/>
        <w:t>ɲe</w:t>
        <w:tab/>
        <w:tab/>
        <w:t xml:space="preserve">-bɛl </w:t>
        <w:tab/>
        <w:tab/>
        <w:tab/>
      </w:r>
      <w:r>
        <w:rPr>
          <w:rFonts w:cs="Times New Roman"/>
        </w:rPr>
        <w:t>apple</w:t>
        <w:tab/>
        <w:tab/>
        <w:t>good</w:t>
        <w:tab/>
        <w:t xml:space="preserve">sweet </w:t>
        <w:tab/>
        <w:tab/>
        <w:t>red</w:t>
        <w:tab/>
        <w:tab/>
        <w:t>-</w:t>
      </w:r>
      <w:r>
        <w:rPr>
          <w:rFonts w:cs="Times New Roman"/>
          <w:smallCaps/>
        </w:rPr>
        <w:t>def.1.pl</w:t>
      </w:r>
      <w:r>
        <w:br w:type="textWrapping"/>
        <w:t xml:space="preserve"> </w:t>
        <w:tab/>
      </w:r>
      <w:r>
        <w:rPr>
          <w:i/>
        </w:rPr>
        <w:t>‘the sweet good red apples’</w:t>
      </w:r>
      <w:r>
        <w:rPr>
          <w:i/>
        </w:rPr>
      </w:r>
    </w:p>
    <w:p>
      <w:pPr>
        <w:pStyle w:val="gloss"/>
        <w:numPr>
          <w:ilvl w:val="0"/>
          <w:numId w:val="0"/>
        </w:numPr>
        <w:ind w:left="360"/>
      </w:pPr>
      <w:r>
        <w:t>c.</w:t>
        <w:tab/>
        <w:tab/>
        <w:t>p</w:t>
      </w:r>
      <w:r>
        <w:rPr>
          <w:rFonts w:cs="Times New Roman"/>
        </w:rPr>
        <w:t>ɔ</w:t>
      </w:r>
      <w:r>
        <w:t xml:space="preserve">m </w:t>
        <w:tab/>
        <w:tab/>
        <w:t xml:space="preserve">ʧɛ̃ </w:t>
        <w:tab/>
        <w:t>ɲe</w:t>
        <w:tab/>
        <w:tab/>
        <w:t xml:space="preserve">tã </w:t>
        <w:tab/>
        <w:tab/>
        <w:t xml:space="preserve">-bɛl </w:t>
        <w:tab/>
        <w:tab/>
        <w:tab/>
      </w:r>
      <w:r>
        <w:rPr>
          <w:rFonts w:cs="Times New Roman"/>
        </w:rPr>
        <w:t>apple</w:t>
        <w:tab/>
        <w:tab/>
        <w:t>good</w:t>
        <w:tab/>
        <w:t>red</w:t>
        <w:tab/>
        <w:tab/>
        <w:t xml:space="preserve">sweet </w:t>
        <w:tab/>
        <w:tab/>
        <w:t>-</w:t>
      </w:r>
      <w:r>
        <w:rPr>
          <w:rFonts w:cs="Times New Roman"/>
          <w:smallCaps/>
        </w:rPr>
        <w:t>def.1.pl</w:t>
      </w:r>
      <w:r>
        <w:br w:type="textWrapping"/>
        <w:t xml:space="preserve"> </w:t>
        <w:tab/>
      </w:r>
      <w:r>
        <w:rPr>
          <w:i/>
        </w:rPr>
        <w:t>‘the sweet good red apples’</w:t>
      </w:r>
      <w:r/>
    </w:p>
    <w:p>
      <w:pPr>
        <w:pStyle w:val="gloss"/>
        <w:numPr>
          <w:ilvl w:val="0"/>
          <w:numId w:val="0"/>
        </w:numPr>
        <w:ind w:left="360"/>
      </w:pPr>
      <w:r>
        <w:t>d.</w:t>
        <w:tab/>
        <w:tab/>
        <w:t>p</w:t>
      </w:r>
      <w:r>
        <w:rPr>
          <w:rFonts w:cs="Times New Roman"/>
        </w:rPr>
        <w:t>ɔ</w:t>
      </w:r>
      <w:r>
        <w:t xml:space="preserve">m </w:t>
        <w:tab/>
        <w:tab/>
        <w:t>ɲe</w:t>
        <w:tab/>
        <w:t xml:space="preserve">tã </w:t>
        <w:tab/>
        <w:tab/>
        <w:t xml:space="preserve">ʧɛ̃ </w:t>
        <w:tab/>
        <w:tab/>
        <w:t xml:space="preserve">-bɛl </w:t>
        <w:tab/>
        <w:tab/>
        <w:tab/>
      </w:r>
      <w:r>
        <w:rPr>
          <w:rFonts w:cs="Times New Roman"/>
        </w:rPr>
        <w:t>apple</w:t>
        <w:tab/>
        <w:tab/>
        <w:t>red</w:t>
        <w:tab/>
      </w:r>
      <w:del w:id="96" w:author="baron.bertille@outlook.com" w:date="2017-11-27T15:33:00Z">
        <w:r>
          <w:rPr>
            <w:rFonts w:cs="Times New Roman"/>
          </w:rPr>
          <w:tab/>
        </w:r>
      </w:del>
      <w:r>
        <w:rPr>
          <w:rFonts w:cs="Times New Roman"/>
        </w:rPr>
        <w:t xml:space="preserve">sweet </w:t>
        <w:tab/>
      </w:r>
      <w:ins w:id="97" w:author="baron.bertille@outlook.com" w:date="2017-11-27T15:34:00Z">
        <w:r>
          <w:rPr>
            <w:rFonts w:cs="Times New Roman"/>
          </w:rPr>
          <w:tab/>
        </w:r>
      </w:ins>
      <w:r>
        <w:rPr>
          <w:rFonts w:cs="Times New Roman"/>
        </w:rPr>
        <w:t>good</w:t>
        <w:tab/>
        <w:tab/>
        <w:t>-</w:t>
      </w:r>
      <w:r>
        <w:rPr>
          <w:rFonts w:cs="Times New Roman"/>
          <w:smallCaps/>
        </w:rPr>
        <w:t>def.1.pl</w:t>
      </w:r>
      <w:r>
        <w:br w:type="textWrapping"/>
        <w:t xml:space="preserve"> </w:t>
        <w:tab/>
      </w:r>
      <w:r>
        <w:rPr>
          <w:i/>
        </w:rPr>
        <w:t>‘the sweet good red apples’</w:t>
      </w:r>
      <w:r/>
    </w:p>
    <w:p>
      <w:r>
        <w:t xml:space="preserve">Due to the fact that both pre- and postnominal adjectives exist in Nafara, and because postominal adjectives can be ordered freely, I follow Cinque (2010) in differentiating between two types of adjectives merging in two distinct positions in the syntax. While postnominal (low) adjectives merge as adjuncts </w:t>
      </w:r>
      <w:del w:id="98" w:author="baron.bertille@outlook.com" w:date="2017-11-27T15:33:00Z">
        <w:r>
          <w:delText xml:space="preserve">to NP </w:delText>
        </w:r>
      </w:del>
      <w:ins w:id="99" w:author="baron.bertille@outlook.com" w:date="2017-11-27T15:34:00Z">
        <w:r>
          <w:t xml:space="preserve">inside NP </w:t>
        </w:r>
      </w:ins>
      <w:r>
        <w:t>(which explains the</w:t>
      </w:r>
      <w:ins w:id="100" w:author="Bertille Baron" w:date="2017-11-27T20:41:00Z">
        <w:r>
          <w:t>ir</w:t>
        </w:r>
      </w:ins>
      <w:r>
        <w:t xml:space="preserve"> free ordering), prenominal (high) adjectives merge higher in the structure. </w:t>
      </w:r>
      <w:del w:id="101" w:author="baron.bertille@outlook.com" w:date="2017-11-27T15:33:00Z">
        <w:r>
          <w:delText>According to</w:delText>
        </w:r>
      </w:del>
      <w:ins w:id="102" w:author="baron.bertille@outlook.com" w:date="2017-11-27T15:34:00Z">
        <w:r>
          <w:t>Following</w:t>
        </w:r>
      </w:ins>
      <w:r>
        <w:t xml:space="preserve"> Cinque, the latter are in fact reduced relative clauses (henceforth RC) merging in the Specifier of a </w:t>
      </w:r>
      <w:del w:id="103" w:author="Bertille Baron" w:date="2017-11-27T17:55:00Z">
        <w:r>
          <w:delText xml:space="preserve">functional </w:delText>
        </w:r>
      </w:del>
      <w:r>
        <w:t>projection above NP.</w:t>
      </w:r>
    </w:p>
    <w:p>
      <w:r>
        <w:t xml:space="preserve">Applying this analysis to Nafara, I propose the syntactic representation in (13) below, where the few semantically selected reduced RC adjectives in the language merge in </w:t>
      </w:r>
      <w:ins w:id="104" w:author="baron.bertille@outlook.com" w:date="2017-11-27T15:34:00Z">
        <w:r>
          <w:t xml:space="preserve">the specifier of the extended nominal domain that I call </w:t>
        </w:r>
      </w:ins>
      <w:del w:id="105" w:author="baron.bertille@outlook.com" w:date="2017-11-27T15:33:00Z">
        <w:r>
          <w:delText>Spec,∑P</w:delText>
        </w:r>
      </w:del>
      <w:ins w:id="106" w:author="baron.bertille@outlook.com" w:date="2017-11-27T15:34:00Z">
        <w:r>
          <w:t>ƩP following Aboh (2004).</w:t>
        </w:r>
      </w:ins>
      <w:del w:id="107" w:author="baron.bertille@outlook.com" w:date="2017-11-27T15:33:00Z">
        <w:r>
          <w:delText>, a functional projection above NP.</w:delText>
        </w:r>
      </w:del>
      <w:ins w:id="108" w:author="baron.bertille@outlook.com" w:date="2017-11-27T15:34:00Z">
        <w:r>
          <w:rPr>
            <w:rStyle w:val="FootnoteReference"/>
          </w:rPr>
          <w:footnoteReference w:id="110"/>
        </w:r>
      </w:ins>
    </w:p>
    <w:p>
      <w:pPr>
        <w:pStyle w:val="gloss"/>
        <w:numPr>
          <w:ilvl w:val="0"/>
          <w:numId w:val="13"/>
        </w:numPr>
        <w:ind w:left="360" w:hanging="360"/>
        <w:rPr>
          <w:sz w:val="20"/>
        </w:rPr>
      </w:pPr>
      <w:r>
        <w:rPr>
          <w:sz w:val="20"/>
        </w:rPr>
        <w:t>[</w:t>
      </w:r>
      <w:r>
        <w:rPr>
          <w:sz w:val="20"/>
          <w:vertAlign w:val="subscript"/>
        </w:rPr>
        <w:t>DP</w:t>
      </w:r>
      <w:r>
        <w:rPr>
          <w:sz w:val="20"/>
        </w:rPr>
        <w:t xml:space="preserve"> … D [</w:t>
      </w:r>
      <w:r>
        <w:rPr>
          <w:sz w:val="20"/>
          <w:vertAlign w:val="subscript"/>
        </w:rPr>
        <w:t>DemP</w:t>
      </w:r>
      <w:r>
        <w:rPr>
          <w:sz w:val="20"/>
        </w:rPr>
        <w:t xml:space="preserve"> … Dem [</w:t>
      </w:r>
      <w:r>
        <w:rPr>
          <w:sz w:val="20"/>
          <w:vertAlign w:val="subscript"/>
        </w:rPr>
        <w:t>NumP</w:t>
      </w:r>
      <w:r>
        <w:rPr>
          <w:sz w:val="20"/>
        </w:rPr>
        <w:t xml:space="preserve"> … Num [</w:t>
      </w:r>
      <w:del w:id="110" w:author="baron.bertille@outlook.com" w:date="2017-11-27T15:33:00Z">
        <w:r>
          <w:rPr>
            <w:rFonts w:cs="Times New Roman"/>
            <w:sz w:val="20"/>
            <w:vertAlign w:val="subscript"/>
          </w:rPr>
          <w:delText>∑</w:delText>
        </w:r>
        <w:r>
          <w:rPr>
            <w:sz w:val="20"/>
            <w:vertAlign w:val="subscript"/>
          </w:rPr>
          <w:delText>P</w:delText>
        </w:r>
      </w:del>
      <w:ins w:id="111" w:author="baron.bertille@outlook.com" w:date="2017-11-27T15:34:00Z">
        <w:r>
          <w:rPr>
            <w:rFonts w:cs="Times New Roman"/>
            <w:sz w:val="20"/>
            <w:vertAlign w:val="subscript"/>
          </w:rPr>
          <w:t>ƩP</w:t>
        </w:r>
      </w:ins>
      <w:r>
        <w:rPr>
          <w:sz w:val="20"/>
        </w:rPr>
        <w:t xml:space="preserve"> [</w:t>
      </w:r>
      <w:r>
        <w:rPr>
          <w:sz w:val="20"/>
        </w:rPr>
        <w:t>A</w:t>
      </w:r>
      <w:r>
        <w:rPr>
          <w:sz w:val="20"/>
          <w:vertAlign w:val="subscript"/>
        </w:rPr>
        <w:t>high</w:t>
      </w:r>
      <w:r>
        <w:rPr>
          <w:sz w:val="20"/>
        </w:rPr>
        <w:t>P</w:t>
      </w:r>
      <w:r>
        <w:rPr>
          <w:sz w:val="20"/>
        </w:rPr>
        <w:t xml:space="preserve">] </w:t>
      </w:r>
      <w:r>
        <w:rPr>
          <w:rFonts w:cs="Times New Roman"/>
          <w:sz w:val="20"/>
        </w:rPr>
        <w:t>∑</w:t>
      </w:r>
      <w:r>
        <w:rPr>
          <w:sz w:val="20"/>
        </w:rPr>
        <w:t xml:space="preserve"> [</w:t>
      </w:r>
      <w:r>
        <w:rPr>
          <w:sz w:val="20"/>
          <w:vertAlign w:val="subscript"/>
        </w:rPr>
        <w:t>NP</w:t>
      </w:r>
      <w:r>
        <w:rPr>
          <w:sz w:val="20"/>
        </w:rPr>
        <w:t xml:space="preserve"> … </w:t>
      </w:r>
      <w:r>
        <w:rPr>
          <w:sz w:val="20"/>
        </w:rPr>
        <w:t>[</w:t>
      </w:r>
      <w:r>
        <w:rPr>
          <w:sz w:val="20"/>
          <w:vertAlign w:val="subscript"/>
        </w:rPr>
        <w:t>NP</w:t>
      </w:r>
      <w:r>
        <w:rPr>
          <w:sz w:val="20"/>
        </w:rPr>
        <w:t xml:space="preserve"> N] </w:t>
      </w:r>
      <w:r>
        <w:rPr>
          <w:sz w:val="20"/>
        </w:rPr>
        <w:t>[</w:t>
      </w:r>
      <w:r>
        <w:rPr>
          <w:sz w:val="20"/>
        </w:rPr>
        <w:t>A</w:t>
      </w:r>
      <w:r>
        <w:rPr>
          <w:sz w:val="20"/>
          <w:vertAlign w:val="subscript"/>
        </w:rPr>
        <w:t>low</w:t>
      </w:r>
      <w:r>
        <w:rPr>
          <w:sz w:val="20"/>
        </w:rPr>
        <w:t>P</w:t>
      </w:r>
      <w:r>
        <w:rPr>
          <w:sz w:val="20"/>
        </w:rPr>
        <w:t xml:space="preserve">] </w:t>
      </w:r>
      <w:r>
        <w:rPr>
          <w:sz w:val="20"/>
        </w:rPr>
        <w:t>]</w:t>
      </w:r>
      <w:r>
        <w:rPr>
          <w:sz w:val="20"/>
        </w:rPr>
        <w:t xml:space="preserve"> ] ] ] ]</w:t>
      </w:r>
      <w:r>
        <w:rPr>
          <w:sz w:val="20"/>
        </w:rPr>
      </w:r>
    </w:p>
    <w:p>
      <w:r>
        <w:t>Considering the word order [ A</w:t>
      </w:r>
      <w:r>
        <w:rPr>
          <w:vertAlign w:val="subscript"/>
        </w:rPr>
        <w:t>high</w:t>
      </w:r>
      <w:r>
        <w:t xml:space="preserve">  N  A</w:t>
      </w:r>
      <w:r>
        <w:rPr>
          <w:vertAlign w:val="subscript"/>
        </w:rPr>
        <w:t xml:space="preserve">low </w:t>
      </w:r>
      <w:r>
        <w:t xml:space="preserve"> D  Dem  Num ] in (14), I argue that high and low adjectives all remain in situ within </w:t>
      </w:r>
      <w:del w:id="112" w:author="baron.bertille@outlook.com" w:date="2017-11-27T15:33:00Z">
        <w:r>
          <w:rPr>
            <w:rFonts w:cs="Times New Roman"/>
          </w:rPr>
          <w:delText>∑</w:delText>
        </w:r>
        <w:r>
          <w:delText>P</w:delText>
        </w:r>
      </w:del>
      <w:ins w:id="113" w:author="baron.bertille@outlook.com" w:date="2017-11-27T15:34:00Z">
        <w:r>
          <w:rPr>
            <w:rFonts w:cs="Times New Roman"/>
          </w:rPr>
          <w:t>ƩP</w:t>
        </w:r>
      </w:ins>
      <w:r>
        <w:t xml:space="preserve"> during the entire derivation.</w:t>
      </w:r>
      <w:ins w:id="114" w:author="Bertille Baron" w:date="2017-11-27T20:41:00Z">
        <w:r>
          <w:rPr>
            <w:rStyle w:val="FootnoteReference"/>
          </w:rPr>
          <w:footnoteReference w:id="116"/>
        </w:r>
      </w:ins>
      <w:r>
        <w:t xml:space="preserve"> </w:t>
      </w:r>
    </w:p>
    <w:p>
      <w:pPr>
        <w:pStyle w:val="gloss"/>
        <w:numPr>
          <w:ilvl w:val="0"/>
          <w:numId w:val="13"/>
        </w:numPr>
        <w:ind w:left="360" w:hanging="360"/>
      </w:pPr>
      <w:r>
        <w:t>kodivware lo ʧɛ̃ tã -gə̄l gal kɔrʃi</w:t>
        <w:br w:type="textWrapping"/>
        <w:t xml:space="preserve"> </w:t>
        <w:tab/>
        <w:t>Ivorian mango good sweet</w:t>
        <w:tab/>
        <w:t>-</w:t>
      </w:r>
      <w:r>
        <w:rPr>
          <w:smallCaps/>
        </w:rPr>
        <w:t xml:space="preserve">def.3.pl dem.3.pl </w:t>
      </w:r>
      <w:r>
        <w:t>seven</w:t>
        <w:br w:type="textWrapping"/>
        <w:t xml:space="preserve"> </w:t>
        <w:tab/>
        <w:t>A</w:t>
      </w:r>
      <w:r>
        <w:rPr>
          <w:vertAlign w:val="subscript"/>
        </w:rPr>
        <w:t>high</w:t>
      </w:r>
      <w:r>
        <w:t xml:space="preserve"> </w:t>
        <w:tab/>
        <w:t>N</w:t>
        <w:tab/>
        <w:t>A</w:t>
      </w:r>
      <w:r>
        <w:rPr>
          <w:vertAlign w:val="subscript"/>
        </w:rPr>
        <w:t>low</w:t>
      </w:r>
      <w:r>
        <w:tab/>
        <w:t>A</w:t>
      </w:r>
      <w:r>
        <w:rPr>
          <w:vertAlign w:val="subscript"/>
        </w:rPr>
        <w:t>low</w:t>
      </w:r>
      <w:r>
        <w:tab/>
        <w:t>-D</w:t>
        <w:tab/>
        <w:t>Dem</w:t>
        <w:tab/>
        <w:t>Num</w:t>
        <w:br w:type="textWrapping"/>
        <w:t xml:space="preserve"> </w:t>
      </w:r>
      <w:r>
        <w:rPr>
          <w:i/>
        </w:rPr>
        <w:tab/>
        <w:t>‘these seven good sweet Ivorian mangoes’</w:t>
      </w:r>
      <w:r/>
    </w:p>
    <w:p>
      <w:pPr>
        <w:spacing w:after="0" w:line="240" w:lineRule="auto"/>
        <w:rPr>
          <w:rFonts w:cs="Times New Roman"/>
        </w:rPr>
      </w:pPr>
      <w:r>
        <w:t xml:space="preserve">In the following section, I show that only </w:t>
      </w:r>
      <w:del w:id="116" w:author="baron.bertille@outlook.com" w:date="2017-11-27T15:33:00Z">
        <w:r>
          <w:rPr>
            <w:rFonts w:cs="Times New Roman"/>
          </w:rPr>
          <w:delText>∑</w:delText>
        </w:r>
        <w:r>
          <w:delText>P</w:delText>
        </w:r>
      </w:del>
      <w:ins w:id="117" w:author="baron.bertille@outlook.com" w:date="2017-11-27T15:34:00Z">
        <w:r>
          <w:rPr>
            <w:rFonts w:cs="Times New Roman"/>
          </w:rPr>
          <w:t>ƩP</w:t>
        </w:r>
      </w:ins>
      <w:r>
        <w:t xml:space="preserve"> moves up the DP spine, generating the surface word order. I will illustrate this derivation, and motivate it in Section 3.</w:t>
      </w:r>
      <w:r>
        <w:rPr>
          <w:rFonts w:cs="Times New Roman"/>
        </w:rPr>
        <w:t xml:space="preserve"> </w:t>
      </w:r>
      <w:r>
        <w:rPr>
          <w:rFonts w:cs="Times New Roman"/>
        </w:rPr>
      </w:r>
    </w:p>
    <w:p>
      <w:pPr>
        <w:pStyle w:val="ls_Section2"/>
        <w:numPr>
          <w:ilvl w:val="1"/>
          <w:numId w:val="16"/>
        </w:numPr>
        <w:ind w:left="360" w:hanging="360"/>
      </w:pPr>
      <w:r>
        <w:t xml:space="preserve"> Underlying structure and derivation</w:t>
      </w:r>
    </w:p>
    <w:p>
      <w:r>
        <w:t xml:space="preserve">In his DP typology, Cinque (2005) argues that all attested word orders are the result of NP undergoing some type or combination of movements. According to him, total roll-up movement (also referred to as Spec-to-Spec movement with pied-piping) is the least marked type of movement available. Regarding the word order [ N A Dem Num ] </w:t>
      </w:r>
      <w:ins w:id="118" w:author="Bertille Baron" w:date="2017-11-27T20:41:00Z">
        <w:r>
          <w:t>(which is the one we</w:t>
        </w:r>
      </w:ins>
      <w:del w:id="119" w:author="Bertille Baron" w:date="2017-11-27T17:55:00Z">
        <w:r>
          <w:delText>observe</w:delText>
        </w:r>
      </w:del>
      <w:ins w:id="120" w:author="Bertille Baron" w:date="2017-11-27T20:41:00Z">
        <w:r>
          <w:t xml:space="preserve"> observe here</w:t>
        </w:r>
      </w:ins>
      <w:del w:id="121" w:author="Bertille Baron" w:date="2017-11-27T17:55:00Z">
        <w:r>
          <w:delText>d</w:delText>
        </w:r>
      </w:del>
      <w:r>
        <w:t xml:space="preserve"> in Nafara DPs</w:t>
      </w:r>
      <w:ins w:id="122" w:author="Bertille Baron" w:date="2017-11-27T20:41:00Z">
        <w:r>
          <w:t>)</w:t>
        </w:r>
      </w:ins>
      <w:r>
        <w:t>, Cinque argues that it is rather rare, but derived as in (15).</w:t>
      </w:r>
    </w:p>
    <w:p>
      <w:pPr>
        <w:pStyle w:val="gloss"/>
        <w:numPr>
          <w:ilvl w:val="0"/>
          <w:numId w:val="13"/>
        </w:numPr>
        <w:ind w:left="360" w:hanging="360"/>
        <w:rPr>
          <w:rFonts w:eastAsia="Times New Roman"/>
        </w:rPr>
      </w:pPr>
      <w:r>
        <w:rPr>
          <w:b/>
        </w:rPr>
        <w:t>(N A Dem Num[eral])</w:t>
      </w:r>
      <w:r>
        <w:t xml:space="preserve"> has a derivation in which NP raises past A, followed by pied-piping of the </w:t>
      </w:r>
      <w:r>
        <w:rPr>
          <w:i/>
          <w:iCs/>
        </w:rPr>
        <w:t xml:space="preserve">whose picture </w:t>
      </w:r>
      <w:r>
        <w:t>type past Num[eral], followed by raising of [N A] without</w:t>
        <w:tab/>
        <w:t>pied-piping (</w:t>
      </w:r>
      <w:r>
        <w:rPr>
          <w:b/>
        </w:rPr>
        <w:t>marked</w:t>
      </w:r>
      <w:r>
        <w:t>) past Dem.</w:t>
        <w:tab/>
        <w:tab/>
        <w:tab/>
        <w:tab/>
        <w:t>(Cinque 2005: 323(6l))</w:t>
      </w:r>
      <w:r>
        <w:rPr>
          <w:rFonts w:eastAsia="Times New Roman"/>
        </w:rPr>
      </w:r>
    </w:p>
    <w:p>
      <w:r>
        <w:t>Cinque argues that what makes this word order rather uncommon is that it is somewhat marked. NP undergoes a combination of roll-up and Spec-to-Spec movement, as shown in Figure 2, adapted from Cinque (2005).</w:t>
      </w:r>
    </w:p>
    <w:p>
      <w:r/>
    </w:p>
    <w:p>
      <w:pPr>
        <w:spacing/>
        <w:jc w:val="center"/>
      </w:pPr>
      <w:r>
        <w:rPr>
          <w:lang w:bidi="ar-sa"/>
        </w:rPr>
      </w:r>
      <w:r>
        <w:rPr>
          <w:noProof/>
        </w:rPr>
        <w:drawing>
          <wp:inline distT="0" distB="0" distL="0" distR="0">
            <wp:extent cx="3457575" cy="346519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a:extLst>
                        <a:ext uri="smNativeData">
                          <sm:smNativeData xmlns:sm="smNativeData" val="SMDATA_13_Fmy0W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IAAAAHoAAAAAAAAAAAAAAAAAAAAAAAAAAAAAAAAAAAAAAAAAAAAABFFQAAURUAAAAAAAAAAAAAAAAAAA=="/>
                        </a:ext>
                      </a:extLst>
                    </pic:cNvPicPr>
                  </pic:nvPicPr>
                  <pic:blipFill>
                    <a:blip r:embed="rId10"/>
                    <a:stretch>
                      <a:fillRect/>
                    </a:stretch>
                  </pic:blipFill>
                  <pic:spPr>
                    <a:xfrm>
                      <a:off x="0" y="0"/>
                      <a:ext cx="3457575" cy="3465195"/>
                    </a:xfrm>
                    <a:prstGeom prst="rect">
                      <a:avLst/>
                    </a:prstGeom>
                    <a:noFill/>
                    <a:ln w="9525">
                      <a:noFill/>
                    </a:ln>
                  </pic:spPr>
                </pic:pic>
              </a:graphicData>
            </a:graphic>
          </wp:inline>
        </w:drawing>
      </w:r>
      <w:r>
        <w:rPr>
          <w:lang w:bidi="ar-sa"/>
        </w:rPr>
      </w:r>
      <w:r/>
    </w:p>
    <w:p>
      <w:pPr>
        <w:pStyle w:val="Caption"/>
        <w:ind w:left="993" w:right="849"/>
      </w:pPr>
      <w:r>
        <w:t xml:space="preserve">Figure 2: syntactic derivation for the word order N A Dem Num (adapted from Cinque 2005). </w:t>
      </w:r>
    </w:p>
    <w:p>
      <w:pPr>
        <w:pStyle w:val="Caption"/>
        <w:ind w:left="993" w:right="849"/>
      </w:pPr>
      <w:r/>
    </w:p>
    <w:p>
      <w:r>
        <w:t xml:space="preserve">In 2.1.5, I have established that low adjectives are adjuncts </w:t>
      </w:r>
      <w:ins w:id="123" w:author="baron.bertille@outlook.com" w:date="2017-11-27T15:34:00Z">
        <w:r>
          <w:t>inside NP</w:t>
        </w:r>
      </w:ins>
      <w:del w:id="124" w:author="baron.bertille@outlook.com" w:date="2017-11-27T15:33:00Z">
        <w:r>
          <w:delText>to NP</w:delText>
        </w:r>
      </w:del>
      <w:r>
        <w:t>, and high adjectives merge in Spec,</w:t>
      </w:r>
      <w:del w:id="125" w:author="baron.bertille@outlook.com" w:date="2017-11-27T15:33:00Z">
        <w:r>
          <w:delText>∑P</w:delText>
        </w:r>
      </w:del>
      <w:ins w:id="126" w:author="baron.bertille@outlook.com" w:date="2017-11-27T15:34:00Z">
        <w:r>
          <w:t>ƩP</w:t>
        </w:r>
      </w:ins>
      <w:ins w:id="127" w:author="Bertille Baron" w:date="2017-11-27T20:41:00Z">
        <w:r>
          <w:t>, an extended nominal projection</w:t>
        </w:r>
      </w:ins>
      <w:r>
        <w:t xml:space="preserve">. Therefore, NP no longer needs to raise past AP and then raise along with AP past </w:t>
      </w:r>
      <w:del w:id="128" w:author="Bertille Baron" w:date="2017-11-27T17:55:00Z">
        <w:r>
          <w:delText>Nral</w:delText>
        </w:r>
      </w:del>
      <w:ins w:id="129" w:author="Bertille Baron" w:date="2017-11-27T20:41:00Z">
        <w:r>
          <w:t>Num</w:t>
        </w:r>
      </w:ins>
      <w:r>
        <w:t xml:space="preserve">. Instead, the entire </w:t>
      </w:r>
      <w:ins w:id="130" w:author="Bertille Baron" w:date="2017-11-27T20:41:00Z">
        <w:r>
          <w:t>ƩP</w:t>
        </w:r>
      </w:ins>
      <w:del w:id="131" w:author="Bertille Baron" w:date="2017-11-27T17:55:00Z">
        <w:r>
          <w:delText>NP</w:delText>
        </w:r>
      </w:del>
      <w:r>
        <w:t xml:space="preserve">, including the high and low attributive adjectives, moves up. </w:t>
      </w:r>
      <w:del w:id="132" w:author="Bertille Baron" w:date="2017-11-27T17:55:00Z">
        <w:r>
          <w:delText>(16)b</w:delText>
        </w:r>
      </w:del>
      <w:ins w:id="133" w:author="Bertille Baron" w:date="2017-11-27T20:41:00Z">
        <w:r>
          <w:t>Figure 3</w:t>
        </w:r>
      </w:ins>
      <w:r>
        <w:t xml:space="preserve"> is a tree representation of the phrase in (16)</w:t>
      </w:r>
      <w:del w:id="134" w:author="Bertille Baron" w:date="2017-11-27T17:55:00Z">
        <w:r>
          <w:delText>a</w:delText>
        </w:r>
      </w:del>
      <w:r>
        <w:t xml:space="preserve"> where this movement is illustrated.</w:t>
      </w:r>
    </w:p>
    <w:p>
      <w:pPr>
        <w:pStyle w:val="gloss"/>
        <w:numPr>
          <w:ilvl w:val="0"/>
          <w:numId w:val="13"/>
        </w:numPr>
        <w:ind w:left="360" w:hanging="360"/>
        <w:rPr>
          <w:del w:id="135" w:author="Bertille Baron" w:date="2017-11-27T17:55:00Z"/>
        </w:rPr>
      </w:pPr>
      <w:del w:id="136" w:author="Bertille Baron" w:date="2017-11-27T17:55:00Z">
        <w:r>
          <w:tab/>
        </w:r>
      </w:del>
    </w:p>
    <w:p>
      <w:pPr>
        <w:pStyle w:val="gloss"/>
        <w:numPr>
          <w:ilvl w:val="0"/>
          <w:numId w:val="13"/>
        </w:numPr>
        <w:ind w:left="360" w:hanging="360"/>
        <w:pPrChange w:id="137" w:author="Bertille Baron" w:date="2017-11-27T20:00:00Z">
          <w:pPr>
            <w:numPr>
              <w:ilvl w:val="0"/>
              <w:numId w:val="0"/>
            </w:numPr>
            <w:ind w:left="0" w:firstLine="0"/>
          </w:pPr>
        </w:pPrChange>
      </w:pPr>
      <w:del w:id="138" w:author="Bertille Baron" w:date="2017-11-27T17:55:00Z">
        <w:r>
          <w:delText xml:space="preserve">a. </w:delText>
          <w:tab/>
        </w:r>
      </w:del>
      <w:r>
        <w:t xml:space="preserve">kodivware lo dɛl tã </w:t>
      </w:r>
      <w:ins w:id="139" w:author="Bertille Baron" w:date="2017-11-27T20:41:00Z">
        <w:r>
          <w:t>-</w:t>
        </w:r>
      </w:ins>
      <w:r>
        <w:t>gə̄l gal kɔrʃi</w:t>
        <w:br w:type="textWrapping"/>
        <w:t xml:space="preserve"> </w:t>
        <w:tab/>
        <w:t>Ivorian mango very</w:t>
        <w:tab/>
        <w:t>sweet</w:t>
        <w:tab/>
      </w:r>
      <w:ins w:id="140" w:author="Bertille Baron" w:date="2017-11-27T20:41:00Z">
        <w:r>
          <w:t>-</w:t>
        </w:r>
      </w:ins>
      <w:r>
        <w:rPr>
          <w:smallCaps/>
        </w:rPr>
        <w:t>def.3.pl dem.3.pl</w:t>
      </w:r>
      <w:r>
        <w:t xml:space="preserve"> seven</w:t>
        <w:tab/>
        <w:br w:type="textWrapping"/>
        <w:t xml:space="preserve"> </w:t>
        <w:tab/>
      </w:r>
      <w:r>
        <w:rPr>
          <w:i/>
        </w:rPr>
        <w:t>‘these seven very sweet Ivorian mangoes’</w:t>
      </w:r>
      <w:r/>
    </w:p>
    <w:p>
      <w:pPr>
        <w:pStyle w:val="gloss"/>
        <w:numPr>
          <w:ilvl w:val="0"/>
          <w:numId w:val="0"/>
        </w:numPr>
        <w:ind w:left="360"/>
        <w:spacing w:before="0"/>
        <w:rPr>
          <w:sz w:val="18"/>
          <w:del w:id="141" w:author="Bertille Baron" w:date="2017-11-27T17:55:00Z"/>
        </w:rPr>
      </w:pPr>
      <w:r>
        <w:rPr>
          <w:noProof/>
        </w:rPr>
        <mc:AlternateContent>
          <mc:Choice Requires="wps">
            <w:drawing>
              <wp:anchor distT="0" distB="0" distL="114300" distR="114300" simplePos="0" relativeHeight="251658246" behindDoc="0" locked="0" layoutInCell="0" hidden="0" allowOverlap="1">
                <wp:simplePos x="0" y="0"/>
                <wp:positionH relativeFrom="column">
                  <wp:posOffset>1461135</wp:posOffset>
                </wp:positionH>
                <wp:positionV relativeFrom="paragraph">
                  <wp:posOffset>167640</wp:posOffset>
                </wp:positionV>
                <wp:extent cx="1342390" cy="114300"/>
                <wp:effectExtent l="82550" t="82550" r="82550" b="82550"/>
                <wp:wrapNone/>
                <wp:docPr id="6" name="Connector: Elbow 17"/>
                <wp:cNvGraphicFramePr/>
                <a:graphic xmlns:a="http://schemas.openxmlformats.org/drawingml/2006/main">
                  <a:graphicData uri="http://schemas.microsoft.com/office/word/2010/wordprocessingShape">
                    <wps:wsp>
                      <wps:cNvCnPr>
                        <a:cxnSpLocks noChangeShapeType="1"/>
                        <a:extLst>
                          <a:ext uri="smNativeData">
                            <sm:smNativeData xmlns:sm="smNativeData" val="SMDATA_11_Fmy0WhMAAAAlAAAADgAAAA0AAAAAkAAAAEgAAACQAAAASAAAAAAAAAAAAAAAAAAAAAEAAABQAAAAixpMw/AR8L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B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QgAAAAAAAACAAAACAEAAEIIAAC0AAAACwAAAGsNAAAWCQAA"/>
                          </a:ext>
                        </a:extLst>
                      </wps:cNvCnPr>
                      <wps:spPr>
                        <a:xfrm flipH="1">
                          <a:off x="0" y="0"/>
                          <a:ext cx="1342390" cy="114300"/>
                        </a:xfrm>
                        <a:prstGeom prst="bentConnector2">
                          <a:avLst/>
                        </a:prstGeom>
                        <a:noFill/>
                        <a:ln w="6350">
                          <a:solidFill>
                            <a:srgbClr val="000000"/>
                          </a:solidFill>
                          <a:tailEnd type="triangle" w="med" len="med"/>
                        </a:ln>
                        <a:prstDash val="lgDash"/>
                      </wps:spPr>
                      <wps:bodyPr spcFirstLastPara="1" vertOverflow="clip" horzOverflow="clip" lIns="91440" tIns="45720" rIns="91440" bIns="45720">
                        <a:noAutofit/>
                      </wps:bodyPr>
                    </wps:wsp>
                  </a:graphicData>
                </a:graphic>
              </wp:anchor>
            </w:drawing>
          </mc:Choice>
          <mc:Fallback>
            <w:pict>
              <v:shapetype id="_x0000_t33" coordsize="21600,21600" o:spt="33" o:oned="t" path="m,l21600,r,21600e" filled="f">
                <v:stroke joinstyle="miter"/>
                <v:path arrowok="t" fillok="f" o:connecttype="none"/>
                <o:lock v:ext="edit" shapetype="t"/>
              </v:shapetype>
              <v:shape id="Connector: Elbow 17" o:spid="_x0000_s1026" type="#_x0000_t33" style="position:absolute;margin-left:115.05pt;margin-top:13.20pt;width:105.70pt;height:9.00pt;rotation:360.0;mso-wrap-distance-left:9.00pt;mso-wrap-distance-top:0.00pt;mso-wrap-distance-right:9.00pt;mso-wrap-distance-bottom:0.00pt;flip:x;mso-wrap-style:square" o:connectortype="elbow" adj="-47,16200,16200" strokeweight="0.50pt" v:ext="SMDATA_11_Fmy0WhMAAAAlAAAADgAAAA0AAAAAkAAAAEgAAACQAAAASAAAAAAAAAAAAAAAAAAAAAEAAABQAAAAixpMw/AR8L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B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QgAAAAAAAACAAAACAEAAEIIAAC0AAAACwAAAGsNAAAWCQAA">
                <v:stroke dashstyle="longDash" endarrow="block" endarrowlength="medium" endarrowwidth="medium"/>
                <w10:wrap type="none" anchorx="text" anchory="text"/>
              </v:shape>
            </w:pict>
          </mc:Fallback>
        </mc:AlternateContent>
      </w:r>
      <w:del w:id="142" w:author="Bertille Baron" w:date="2017-11-27T17:55:00Z">
        <w:r>
          <w:rPr>
            <w:sz w:val="20"/>
          </w:rPr>
          <w:delText xml:space="preserve">b. </w:delText>
        </w:r>
        <w:r>
          <w:rPr>
            <w:sz w:val="18"/>
          </w:rPr>
          <w:delText>[</w:delText>
        </w:r>
        <w:r>
          <w:rPr>
            <w:sz w:val="18"/>
            <w:vertAlign w:val="subscript"/>
          </w:rPr>
          <w:delText>DP</w:delText>
        </w:r>
        <w:r>
          <w:rPr>
            <w:sz w:val="18"/>
          </w:rPr>
          <w:delText xml:space="preserve"> … </w:delText>
        </w:r>
        <w:r>
          <w:rPr>
            <w:b/>
            <w:sz w:val="18"/>
          </w:rPr>
          <w:delText>-gə̄l</w:delText>
        </w:r>
        <w:r>
          <w:rPr>
            <w:sz w:val="18"/>
          </w:rPr>
          <w:delText xml:space="preserve"> [</w:delText>
        </w:r>
        <w:r>
          <w:rPr>
            <w:sz w:val="18"/>
            <w:vertAlign w:val="subscript"/>
          </w:rPr>
          <w:delText>DemP</w:delText>
        </w:r>
        <w:r>
          <w:rPr>
            <w:sz w:val="18"/>
          </w:rPr>
          <w:delText xml:space="preserve"> … </w:delText>
        </w:r>
        <w:r>
          <w:rPr>
            <w:b/>
            <w:sz w:val="18"/>
          </w:rPr>
          <w:delText>gal</w:delText>
        </w:r>
        <w:r>
          <w:rPr>
            <w:sz w:val="18"/>
          </w:rPr>
          <w:delText xml:space="preserve"> [</w:delText>
        </w:r>
        <w:r>
          <w:rPr>
            <w:sz w:val="18"/>
            <w:vertAlign w:val="subscript"/>
          </w:rPr>
          <w:delText>NumP</w:delText>
        </w:r>
        <w:r>
          <w:rPr>
            <w:sz w:val="18"/>
          </w:rPr>
          <w:delText xml:space="preserve"> … </w:delText>
        </w:r>
        <w:r>
          <w:rPr>
            <w:b/>
            <w:sz w:val="18"/>
          </w:rPr>
          <w:delText>kɔrʃi</w:delText>
        </w:r>
        <w:r>
          <w:rPr>
            <w:sz w:val="18"/>
          </w:rPr>
          <w:delText xml:space="preserve"> </w:delText>
        </w:r>
        <w:r>
          <w:rPr>
            <w:sz w:val="18"/>
          </w:rPr>
          <w:delText xml:space="preserve"> [</w:delText>
        </w:r>
        <w:r>
          <w:rPr>
            <w:rFonts w:cs="Times New Roman"/>
            <w:sz w:val="18"/>
            <w:vertAlign w:val="subscript"/>
          </w:rPr>
          <w:delText>∑</w:delText>
        </w:r>
        <w:r>
          <w:rPr>
            <w:sz w:val="18"/>
            <w:vertAlign w:val="subscript"/>
          </w:rPr>
          <w:delText>P</w:delText>
        </w:r>
        <w:ins w:id="143" w:author="baron.bertille@outlook.com" w:date="2017-11-27T15:34:00Z">
          <w:r>
            <w:rPr>
              <w:rFonts w:cs="Times New Roman"/>
              <w:sz w:val="18"/>
              <w:vertAlign w:val="subscript"/>
            </w:rPr>
            <w:delText>ƩP</w:delText>
          </w:r>
        </w:ins>
        <w:r>
          <w:rPr>
            <w:sz w:val="18"/>
          </w:rPr>
          <w:delText xml:space="preserve"> [</w:delText>
        </w:r>
        <w:r>
          <w:rPr>
            <w:sz w:val="18"/>
            <w:vertAlign w:val="subscript"/>
          </w:rPr>
          <w:delText>AP</w:delText>
        </w:r>
        <w:r>
          <w:rPr>
            <w:sz w:val="18"/>
          </w:rPr>
          <w:delText xml:space="preserve"> </w:delText>
        </w:r>
        <w:r>
          <w:rPr>
            <w:b/>
            <w:sz w:val="18"/>
          </w:rPr>
          <w:delText>kodivware</w:delText>
        </w:r>
        <w:r>
          <w:rPr>
            <w:sz w:val="18"/>
          </w:rPr>
          <w:delText xml:space="preserve">] </w:delText>
        </w:r>
        <w:r>
          <w:rPr>
            <w:rFonts w:cs="Times New Roman"/>
            <w:sz w:val="18"/>
          </w:rPr>
          <w:delText>∑</w:delText>
        </w:r>
        <w:r>
          <w:rPr>
            <w:sz w:val="18"/>
          </w:rPr>
          <w:delText xml:space="preserve"> [</w:delText>
        </w:r>
        <w:r>
          <w:rPr>
            <w:sz w:val="18"/>
            <w:vertAlign w:val="subscript"/>
          </w:rPr>
          <w:delText>NP</w:delText>
        </w:r>
        <w:r>
          <w:rPr>
            <w:sz w:val="18"/>
          </w:rPr>
          <w:delText xml:space="preserve"> </w:delText>
        </w:r>
        <w:r>
          <w:rPr>
            <w:b/>
            <w:sz w:val="18"/>
          </w:rPr>
          <w:delText>lo</w:delText>
        </w:r>
        <w:r>
          <w:rPr>
            <w:sz w:val="18"/>
          </w:rPr>
          <w:delText xml:space="preserve"> [</w:delText>
        </w:r>
        <w:r>
          <w:rPr>
            <w:sz w:val="18"/>
            <w:vertAlign w:val="subscript"/>
          </w:rPr>
          <w:delText>AP</w:delText>
        </w:r>
        <w:r>
          <w:rPr>
            <w:sz w:val="18"/>
          </w:rPr>
          <w:delText xml:space="preserve"> </w:delText>
        </w:r>
        <w:r>
          <w:rPr>
            <w:b/>
            <w:sz w:val="18"/>
          </w:rPr>
          <w:delText>dɛl tã</w:delText>
        </w:r>
        <w:r>
          <w:rPr>
            <w:sz w:val="18"/>
            <w:vertAlign w:val="subscript"/>
          </w:rPr>
          <w:delText xml:space="preserve"> </w:delText>
        </w:r>
        <w:r>
          <w:rPr>
            <w:sz w:val="18"/>
          </w:rPr>
          <w:delText xml:space="preserve">]]] </w:delText>
        </w:r>
        <w:r>
          <w:rPr>
            <w:sz w:val="18"/>
          </w:rPr>
          <w:delText xml:space="preserve"> ] ] ]</w:delText>
        </w:r>
        <w:r>
          <w:rPr>
            <w:sz w:val="18"/>
          </w:rPr>
        </w:r>
      </w:del>
    </w:p>
    <w:p>
      <w:pPr>
        <w:spacing/>
        <w:jc w:val="center"/>
        <w:rPr>
          <w:ins w:id="144" w:author="Bertille Baron" w:date="2017-11-27T20:41:00Z"/>
        </w:rPr>
        <w:pPrChange w:id="145" w:author="Bertille Baron" w:date="2017-11-27T20:11:00Z">
          <w:pPr/>
        </w:pPrChange>
      </w:pPr>
      <w:ins w:id="146" w:author="Bertille Baron" w:date="2017-11-27T20:41:00Z">
        <w:r>
          <w:rPr>
            <w:lang w:bidi="ar-sa"/>
          </w:rPr>
        </w:r>
        <w:r>
          <w:rPr>
            <w:noProof/>
          </w:rPr>
          <w:drawing>
            <wp:inline distT="0" distB="0" distL="0" distR="0">
              <wp:extent cx="2909570" cy="42392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a:extLst>
                          <a:ext uri="smNativeData">
                            <sm:smNativeData xmlns:sm="smNativeData" val="SMDATA_13_Fmy0W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GkAAAAHoAAAAAAAAAAAAAAAAAAAAAAAAAAAAAAAAAAAAAAAAAAAAADmEQAAFBoAAAAAAAAAAAAAAAAAAA=="/>
                          </a:ext>
                        </a:extLst>
                      </pic:cNvPicPr>
                    </pic:nvPicPr>
                    <pic:blipFill>
                      <a:blip r:embed="rId11"/>
                      <a:stretch>
                        <a:fillRect/>
                      </a:stretch>
                    </pic:blipFill>
                    <pic:spPr>
                      <a:xfrm>
                        <a:off x="0" y="0"/>
                        <a:ext cx="2909570" cy="4239260"/>
                      </a:xfrm>
                      <a:prstGeom prst="rect">
                        <a:avLst/>
                      </a:prstGeom>
                      <a:noFill/>
                      <a:ln w="12700">
                        <a:noFill/>
                      </a:ln>
                    </pic:spPr>
                  </pic:pic>
                </a:graphicData>
              </a:graphic>
            </wp:inline>
          </w:drawing>
        </w:r>
        <w:r>
          <w:rPr>
            <w:lang w:bidi="ar-sa"/>
          </w:rPr>
        </w:r>
        <w:r/>
      </w:ins>
    </w:p>
    <w:p>
      <w:pPr>
        <w:pStyle w:val="Caption"/>
        <w:ind w:left="993" w:right="849"/>
        <w:spacing/>
        <w:jc w:val="center"/>
        <w:rPr>
          <w:ins w:id="147" w:author="Bertille Baron" w:date="2017-11-27T20:41:00Z"/>
        </w:rPr>
      </w:pPr>
      <w:ins w:id="148" w:author="Bertille Baron" w:date="2017-11-27T20:41:00Z">
        <w:r>
          <w:t>Figure 3: Feature Percolation in Nafara DPs.</w:t>
        </w:r>
      </w:ins>
    </w:p>
    <w:p>
      <w:pPr>
        <w:spacing/>
        <w:jc w:val="center"/>
        <w:rPr>
          <w:ins w:id="149" w:author="Bertille Baron" w:date="2017-11-27T20:41:00Z"/>
        </w:rPr>
        <w:pPrChange w:id="150" w:author="Bertille Baron" w:date="2017-11-27T20:11:00Z">
          <w:pPr/>
        </w:pPrChange>
      </w:pPr>
      <w:ins w:id="151" w:author="Bertille Baron" w:date="2017-11-27T20:41:00Z">
        <w:r/>
      </w:ins>
    </w:p>
    <w:p>
      <w:r>
        <w:t xml:space="preserve">The syntactic structure in </w:t>
      </w:r>
      <w:del w:id="152" w:author="Bertille Baron" w:date="2017-11-27T17:55:00Z">
        <w:r>
          <w:delText>(16)b</w:delText>
        </w:r>
      </w:del>
      <w:ins w:id="153" w:author="Bertille Baron" w:date="2017-11-27T20:41:00Z">
        <w:r>
          <w:t>Figure 3</w:t>
        </w:r>
      </w:ins>
      <w:r>
        <w:t xml:space="preserve"> clearly shows that, to obtain the desired word order [ A</w:t>
      </w:r>
      <w:r>
        <w:rPr>
          <w:vertAlign w:val="subscript"/>
        </w:rPr>
        <w:t>high</w:t>
      </w:r>
      <w:r>
        <w:t xml:space="preserve"> N A</w:t>
      </w:r>
      <w:r>
        <w:rPr>
          <w:vertAlign w:val="subscript"/>
        </w:rPr>
        <w:t>low</w:t>
      </w:r>
      <w:r>
        <w:t xml:space="preserve"> D Dem Num ], </w:t>
      </w:r>
      <w:del w:id="154" w:author="baron.bertille@outlook.com" w:date="2017-11-27T15:33:00Z">
        <w:r>
          <w:rPr>
            <w:rFonts w:cs="Times New Roman"/>
          </w:rPr>
          <w:delText>∑</w:delText>
        </w:r>
        <w:r>
          <w:delText>P</w:delText>
        </w:r>
      </w:del>
      <w:ins w:id="155" w:author="baron.bertille@outlook.com" w:date="2017-11-27T15:34:00Z">
        <w:r>
          <w:rPr>
            <w:rFonts w:cs="Times New Roman"/>
          </w:rPr>
          <w:t>ƩP</w:t>
        </w:r>
      </w:ins>
      <w:r>
        <w:t xml:space="preserve"> must move up without pied-piping and eventually reach Spec,DP (to precede D, Dem, and Num</w:t>
      </w:r>
      <w:bookmarkStart w:id="156" w:name="_GoBack"/>
      <w:bookmarkEnd w:id="156"/>
      <w:r>
        <w:t xml:space="preserve"> in that order). Therefore, and contra Cinque in </w:t>
      </w:r>
      <w:r>
        <w:rPr>
          <w:rFonts w:cs="Times New Roman"/>
        </w:rPr>
        <w:t xml:space="preserve">(15) and Figure 2, I argue that </w:t>
      </w:r>
      <w:del w:id="157" w:author="baron.bertille@outlook.com" w:date="2017-11-27T15:33:00Z">
        <w:r>
          <w:rPr>
            <w:rFonts w:cs="Times New Roman"/>
          </w:rPr>
          <w:delText>∑</w:delText>
        </w:r>
        <w:r>
          <w:delText>P</w:delText>
        </w:r>
      </w:del>
      <w:ins w:id="158" w:author="baron.bertille@outlook.com" w:date="2017-11-27T15:34:00Z">
        <w:r>
          <w:rPr>
            <w:rFonts w:cs="Times New Roman"/>
          </w:rPr>
          <w:t>ƩP</w:t>
        </w:r>
      </w:ins>
      <w:r>
        <w:t xml:space="preserve"> undergoes a uniform Spec-to-Spec movement without pied-piping all the way up. However, this movement must be correctly motivated. </w:t>
      </w:r>
    </w:p>
    <w:p>
      <w:r>
        <w:t xml:space="preserve">In 2.3, I demonstrate that movement is triggered by syntactic agreement with N. Due to some agreement effects that I will explain, </w:t>
      </w:r>
      <w:del w:id="159" w:author="baron.bertille@outlook.com" w:date="2017-11-27T15:33:00Z">
        <w:r>
          <w:delText>∑P</w:delText>
        </w:r>
      </w:del>
      <w:ins w:id="160" w:author="baron.bertille@outlook.com" w:date="2017-11-27T15:34:00Z">
        <w:r>
          <w:t>ƩP</w:t>
        </w:r>
      </w:ins>
      <w:r>
        <w:t xml:space="preserve"> is the phrase that gets selected, and raises to Spec,DP by way of Spec-to-Spec movement.</w:t>
      </w:r>
    </w:p>
    <w:p>
      <w:pPr>
        <w:pStyle w:val="ls_Section2"/>
        <w:numPr>
          <w:ilvl w:val="1"/>
          <w:numId w:val="16"/>
        </w:numPr>
        <w:ind w:left="360" w:hanging="360"/>
      </w:pPr>
      <w:r>
        <w:t>Agree and DP word order</w:t>
      </w:r>
    </w:p>
    <w:p>
      <w:pPr>
        <w:pStyle w:val="ls_Section3"/>
        <w:numPr>
          <w:ilvl w:val="2"/>
          <w:numId w:val="16"/>
        </w:numPr>
        <w:ind w:left="823" w:hanging="180"/>
      </w:pPr>
      <w:r>
        <w:t>Agree</w:t>
      </w:r>
    </w:p>
    <w:p>
      <w:pPr>
        <w:spacing w:line="240" w:lineRule="auto"/>
        <w:rPr>
          <w:rFonts w:eastAsia="Calibri"/>
          <w:szCs w:val="22"/>
          <w:lang w:bidi="ar-sa"/>
        </w:rPr>
        <w:pPrChange w:id="161" w:author="Bertille Baron" w:date="2017-11-27T20:15:00Z">
          <w:pPr>
            <w:ind w:firstLine="720"/>
            <w:spacing w:line="240" w:lineRule="auto"/>
          </w:pPr>
        </w:pPrChange>
      </w:pPr>
      <w:r>
        <w:t>As previously mentioned, number and gender are active features of Nafara nominal concord. The phrase in (1), repeated here in (17), shows that both the determiner and the demonstrative agree in number and gender.</w:t>
      </w:r>
      <w:r>
        <w:rPr>
          <w:rFonts w:eastAsia="Calibri"/>
          <w:szCs w:val="22"/>
          <w:lang w:bidi="ar-sa"/>
        </w:rPr>
        <w:t xml:space="preserve"> </w:t>
      </w:r>
      <w:r>
        <w:rPr>
          <w:rFonts w:eastAsia="Calibri"/>
          <w:szCs w:val="22"/>
          <w:lang w:bidi="ar-sa"/>
        </w:rPr>
      </w:r>
    </w:p>
    <w:p>
      <w:pPr>
        <w:pStyle w:val="gloss"/>
        <w:numPr>
          <w:ilvl w:val="0"/>
          <w:numId w:val="13"/>
        </w:numPr>
        <w:ind w:left="360" w:hanging="360"/>
      </w:pPr>
      <w:r>
        <w:t>lo</w:t>
      </w:r>
      <w:ins w:id="162" w:author="baron.bertille@outlook.com" w:date="2017-11-27T15:34:00Z">
        <w:r>
          <w:t xml:space="preserve"> </w:t>
        </w:r>
      </w:ins>
      <w:del w:id="163" w:author="baron.bertille@outlook.com" w:date="2017-11-27T15:33:00Z">
        <w:r>
          <w:tab/>
        </w:r>
      </w:del>
      <w:r>
        <w:t>tã</w:t>
      </w:r>
      <w:del w:id="164" w:author="baron.bertille@outlook.com" w:date="2017-11-27T15:33:00Z">
        <w:r>
          <w:tab/>
        </w:r>
      </w:del>
      <w:ins w:id="165" w:author="baron.bertille@outlook.com" w:date="2017-11-27T15:34:00Z">
        <w:r>
          <w:t xml:space="preserve"> </w:t>
        </w:r>
      </w:ins>
      <w:r>
        <w:t>-gə̄l</w:t>
      </w:r>
      <w:del w:id="166" w:author="baron.bertille@outlook.com" w:date="2017-11-27T15:33:00Z">
        <w:r>
          <w:tab/>
        </w:r>
      </w:del>
      <w:ins w:id="167" w:author="baron.bertille@outlook.com" w:date="2017-11-27T15:34:00Z">
        <w:r>
          <w:t xml:space="preserve"> </w:t>
        </w:r>
      </w:ins>
      <w:del w:id="168" w:author="baron.bertille@outlook.com" w:date="2017-11-27T15:33:00Z">
        <w:r>
          <w:tab/>
        </w:r>
      </w:del>
      <w:r>
        <w:t>gal</w:t>
      </w:r>
      <w:del w:id="169" w:author="baron.bertille@outlook.com" w:date="2017-11-27T15:33:00Z">
        <w:r>
          <w:tab/>
        </w:r>
      </w:del>
      <w:ins w:id="170" w:author="baron.bertille@outlook.com" w:date="2017-11-27T15:34:00Z">
        <w:r>
          <w:t xml:space="preserve"> </w:t>
        </w:r>
      </w:ins>
      <w:r>
        <w:t>kɔrʃi</w:t>
        <w:br w:type="textWrapping"/>
        <w:t xml:space="preserve"> </w:t>
        <w:tab/>
        <w:t>mango</w:t>
      </w:r>
      <w:ins w:id="171" w:author="baron.bertille@outlook.com" w:date="2017-11-27T15:34:00Z">
        <w:r>
          <w:t xml:space="preserve"> </w:t>
        </w:r>
      </w:ins>
      <w:del w:id="172" w:author="baron.bertille@outlook.com" w:date="2017-11-27T15:33:00Z">
        <w:r>
          <w:tab/>
        </w:r>
      </w:del>
      <w:r>
        <w:t>sweet</w:t>
      </w:r>
      <w:del w:id="173" w:author="baron.bertille@outlook.com" w:date="2017-11-27T15:33:00Z">
        <w:r>
          <w:tab/>
        </w:r>
      </w:del>
      <w:ins w:id="174" w:author="baron.bertille@outlook.com" w:date="2017-11-27T15:34:00Z">
        <w:r>
          <w:t xml:space="preserve"> </w:t>
        </w:r>
      </w:ins>
      <w:r>
        <w:t>-</w:t>
      </w:r>
      <w:r>
        <w:rPr>
          <w:smallCaps/>
        </w:rPr>
        <w:t>def.3.pl</w:t>
      </w:r>
      <w:ins w:id="175" w:author="baron.bertille@outlook.com" w:date="2017-11-27T15:34:00Z">
        <w:r>
          <w:rPr>
            <w:smallCaps/>
          </w:rPr>
          <w:t xml:space="preserve"> </w:t>
        </w:r>
      </w:ins>
      <w:del w:id="176" w:author="baron.bertille@outlook.com" w:date="2017-11-27T15:33:00Z">
        <w:r>
          <w:rPr>
            <w:smallCaps/>
          </w:rPr>
          <w:tab/>
        </w:r>
      </w:del>
      <w:r>
        <w:rPr>
          <w:smallCaps/>
        </w:rPr>
        <w:t>dem.3.pl</w:t>
      </w:r>
      <w:del w:id="177" w:author="baron.bertille@outlook.com" w:date="2017-11-27T15:33:00Z">
        <w:r>
          <w:rPr>
            <w:smallCaps/>
          </w:rPr>
          <w:tab/>
        </w:r>
      </w:del>
      <w:ins w:id="178" w:author="baron.bertille@outlook.com" w:date="2017-11-27T15:34:00Z">
        <w:r>
          <w:rPr>
            <w:smallCaps/>
          </w:rPr>
          <w:t xml:space="preserve"> </w:t>
        </w:r>
      </w:ins>
      <w:r>
        <w:t>seven</w:t>
        <w:br w:type="textWrapping"/>
        <w:t xml:space="preserve"> </w:t>
      </w:r>
      <w:r>
        <w:rPr>
          <w:i/>
        </w:rPr>
        <w:tab/>
        <w:t>‘these seven sweet mangoes’</w:t>
      </w:r>
      <w:r/>
    </w:p>
    <w:p>
      <w:pPr>
        <w:spacing w:line="240" w:lineRule="auto"/>
        <w:rPr>
          <w:rFonts w:eastAsia="Calibri"/>
          <w:szCs w:val="22"/>
          <w:lang w:bidi="ar-sa"/>
        </w:rPr>
      </w:pPr>
      <w:r>
        <w:rPr>
          <w:rFonts w:eastAsia="Calibri"/>
          <w:szCs w:val="22"/>
          <w:lang w:bidi="ar-sa"/>
        </w:rPr>
        <w:t>Debatably, nominal concord has been argued to be the result of an operation called Agree (Chomsky 2000; 2001), also considered responsible for subject-verb agreement (Baker 2008;</w:t>
      </w:r>
      <w:r>
        <w:rPr>
          <w:rFonts w:eastAsia="Calibri"/>
          <w:szCs w:val="22"/>
          <w:lang w:bidi="ar-sa"/>
        </w:rPr>
        <w:t xml:space="preserve"> Carstens 2001</w:t>
      </w:r>
      <w:r>
        <w:rPr>
          <w:rFonts w:eastAsia="Calibri"/>
          <w:szCs w:val="22"/>
          <w:lang w:bidi="ar-sa"/>
        </w:rPr>
        <w:t>;</w:t>
      </w:r>
      <w:r>
        <w:rPr>
          <w:rFonts w:eastAsia="Calibri"/>
          <w:szCs w:val="22"/>
          <w:lang w:bidi="ar-sa"/>
        </w:rPr>
        <w:t xml:space="preserve"> Colli</w:t>
      </w:r>
      <w:r>
        <w:rPr>
          <w:rFonts w:eastAsia="Calibri"/>
          <w:szCs w:val="22"/>
          <w:lang w:bidi="ar-sa"/>
        </w:rPr>
        <w:t>n</w:t>
      </w:r>
      <w:r>
        <w:rPr>
          <w:rFonts w:eastAsia="Calibri"/>
          <w:szCs w:val="22"/>
          <w:lang w:bidi="ar-sa"/>
        </w:rPr>
        <w:t>s 2004</w:t>
      </w:r>
      <w:ins w:id="179" w:author="baron.bertille@outlook.com" w:date="2017-11-27T15:34:00Z">
        <w:r>
          <w:rPr>
            <w:rFonts w:eastAsia="Calibri"/>
            <w:szCs w:val="22"/>
            <w:lang w:bidi="ar-sa"/>
          </w:rPr>
          <w:t>,</w:t>
        </w:r>
      </w:ins>
      <w:r>
        <w:rPr>
          <w:rFonts w:eastAsia="Calibri"/>
          <w:szCs w:val="22"/>
          <w:lang w:bidi="ar-sa"/>
        </w:rPr>
        <w:t xml:space="preserve"> among others). One version of the operation is provided in (</w:t>
      </w:r>
      <w:r>
        <w:rPr>
          <w:rFonts w:eastAsia="Calibri"/>
          <w:szCs w:val="22"/>
          <w:lang w:bidi="ar-sa"/>
        </w:rPr>
        <w:t>18</w:t>
      </w:r>
      <w:r>
        <w:rPr>
          <w:rFonts w:eastAsia="Calibri"/>
          <w:szCs w:val="22"/>
          <w:lang w:bidi="ar-sa"/>
        </w:rPr>
        <w:t>).</w:t>
      </w:r>
      <w:r>
        <w:rPr>
          <w:rFonts w:eastAsia="Calibri"/>
          <w:szCs w:val="22"/>
          <w:lang w:bidi="ar-sa"/>
        </w:rPr>
      </w:r>
    </w:p>
    <w:p>
      <w:pPr>
        <w:pStyle w:val="gloss"/>
        <w:numPr>
          <w:ilvl w:val="0"/>
          <w:numId w:val="13"/>
        </w:numPr>
        <w:ind w:left="360" w:hanging="360"/>
        <w:rPr>
          <w:b/>
        </w:rPr>
      </w:pPr>
      <w:r>
        <w:rPr>
          <w:b/>
        </w:rPr>
        <w:t>Agree</w:t>
        <w:tab/>
        <w:tab/>
        <w:tab/>
      </w:r>
      <w:r>
        <w:rPr>
          <w:b/>
        </w:rPr>
        <w:tab/>
      </w:r>
      <w:r>
        <w:rPr>
          <w:b/>
        </w:rPr>
        <w:tab/>
      </w:r>
      <w:r>
        <w:rPr>
          <w:b/>
        </w:rPr>
        <w:tab/>
      </w:r>
      <w:r>
        <w:t>(Norris 2014</w:t>
      </w:r>
      <w:r>
        <w:rPr>
          <w:rFonts w:cs="Times New Roman"/>
        </w:rPr>
        <w:t>:</w:t>
      </w:r>
      <w:r>
        <w:t xml:space="preserve"> (26))</w:t>
      </w:r>
      <w:r>
        <w:rPr>
          <w:b/>
        </w:rPr>
      </w:r>
    </w:p>
    <w:p>
      <w:pPr>
        <w:pStyle w:val="gloss"/>
        <w:numPr>
          <w:ilvl w:val="0"/>
          <w:numId w:val="0"/>
        </w:numPr>
        <w:ind w:left="360" w:firstLine="0"/>
        <w:rPr>
          <w:b/>
        </w:rPr>
      </w:pPr>
      <w:r>
        <w:t xml:space="preserve">A probe X establishes an Agree relation with a goal YP, where: </w:t>
        <w:br w:type="textWrapping"/>
        <w:t>a. X c-commands YP,</w:t>
        <w:br w:type="textWrapping"/>
        <w:t>b. X lacks values for uninterpretable features that can be supplied by the values of</w:t>
        <w:tab/>
        <w:t xml:space="preserve">matching features on Y, </w:t>
        <w:br w:type="textWrapping"/>
        <w:t xml:space="preserve">c. Y lacks values for uninterpretable features that can be supplied by X, </w:t>
        <w:br w:type="textWrapping"/>
        <w:t xml:space="preserve">d. No potential goal intervenes between X and Y, </w:t>
        <w:br w:type="textWrapping"/>
        <w:t xml:space="preserve">e. X and Y are in the same phase. </w:t>
        <w:br w:type="textWrapping"/>
        <w:t>Agree supplies the values of each category’s uninterpretable features from matching features of the other category, with the two features coalescing into a single shared feature.</w:t>
      </w:r>
      <w:r>
        <w:rPr>
          <w:b/>
        </w:rPr>
      </w:r>
    </w:p>
    <w:p>
      <w:r>
        <w:t>Let us now see how this operation can account for DP-internal agreement and word order in Nafara.</w:t>
      </w:r>
    </w:p>
    <w:p>
      <w:pPr>
        <w:pStyle w:val="ls_Section3"/>
        <w:numPr>
          <w:ilvl w:val="2"/>
          <w:numId w:val="16"/>
        </w:numPr>
        <w:ind w:left="823" w:hanging="180"/>
      </w:pPr>
      <w:r>
        <w:t xml:space="preserve">Agree, EPP, and </w:t>
      </w:r>
      <w:del w:id="180" w:author="baron.bertille@outlook.com" w:date="2017-11-27T15:33:00Z">
        <w:r>
          <w:delText>∑P</w:delText>
        </w:r>
      </w:del>
      <w:ins w:id="181" w:author="baron.bertille@outlook.com" w:date="2017-11-27T15:34:00Z">
        <w:r>
          <w:t>ƩP</w:t>
        </w:r>
      </w:ins>
      <w:r>
        <w:t xml:space="preserve"> movement</w:t>
      </w:r>
    </w:p>
    <w:p>
      <w:r>
        <w:t xml:space="preserve">I argue here that D merges with a set of features that contains at least one valued feature – definiteness [DEF], and two unvalued features – number [NUM] and gender [GEN]. Additionally, D merges with an EPP feature. Similarly, Dem merges with unvalued [NUM] and [GEN] features, and the numeral arguably merges as the head of NumP with a gender feature that is unvalued (that is at least the case for ‘one’, overtly inflecting for gender as shown in (6)).  </w:t>
      </w:r>
    </w:p>
    <w:p>
      <w:pPr>
        <w:spacing w:line="240" w:lineRule="auto"/>
        <w:rPr>
          <w:smallCaps/>
          <w:sz w:val="16"/>
          <w:szCs w:val="22"/>
        </w:rPr>
      </w:pPr>
      <w:r>
        <w:t>By way of Agree, all these functional elements look down their c-command domain for the missing values. As N comes from the lexicon with both [NUM] and [GEN], it is the best possible goal for all of them to probe down to.</w:t>
      </w:r>
      <w:r>
        <w:rPr>
          <w:smallCaps/>
          <w:sz w:val="16"/>
          <w:szCs w:val="22"/>
        </w:rPr>
        <w:t xml:space="preserve"> </w:t>
      </w:r>
      <w:r>
        <w:rPr>
          <w:smallCaps/>
          <w:sz w:val="16"/>
          <w:szCs w:val="22"/>
        </w:rPr>
      </w:r>
    </w:p>
    <w:p>
      <w:r>
        <w:t xml:space="preserve">While N is the best potential goal, it is </w:t>
      </w:r>
      <w:del w:id="182" w:author="baron.bertille@outlook.com" w:date="2017-11-27T15:33:00Z">
        <w:r>
          <w:delText>∑P</w:delText>
        </w:r>
      </w:del>
      <w:ins w:id="183" w:author="baron.bertille@outlook.com" w:date="2017-11-27T15:34:00Z">
        <w:r>
          <w:t>ƩP</w:t>
        </w:r>
      </w:ins>
      <w:r>
        <w:t xml:space="preserve"> that moves up. In fact, the same Agree relation through which DP-internal functional elements probe down to N selects </w:t>
      </w:r>
      <w:del w:id="184" w:author="baron.bertille@outlook.com" w:date="2017-11-27T15:33:00Z">
        <w:r>
          <w:delText>∑P</w:delText>
        </w:r>
      </w:del>
      <w:ins w:id="185" w:author="baron.bertille@outlook.com" w:date="2017-11-27T15:34:00Z">
        <w:r>
          <w:t>ƩP</w:t>
        </w:r>
      </w:ins>
      <w:r>
        <w:t xml:space="preserve"> to move up to Spec,DP. In his account for Estonian concord, Norris (2014) argues that the DP-internal agreement pattern observed in the language is made possible by a syntactic principle called Feature Percolation, presented here in (19).</w:t>
      </w:r>
    </w:p>
    <w:p>
      <w:pPr>
        <w:pStyle w:val="gloss"/>
        <w:numPr>
          <w:ilvl w:val="0"/>
          <w:numId w:val="13"/>
        </w:numPr>
        <w:ind w:left="360" w:hanging="360"/>
      </w:pPr>
      <w:r>
        <w:rPr>
          <w:b/>
        </w:rPr>
        <w:t>Feature Percolation</w:t>
        <w:tab/>
      </w:r>
      <w:r>
        <w:tab/>
        <w:t>(Norris 2014: 135 (242))</w:t>
      </w:r>
    </w:p>
    <w:p>
      <w:pPr>
        <w:pStyle w:val="gloss"/>
        <w:numPr>
          <w:ilvl w:val="0"/>
          <w:numId w:val="0"/>
        </w:numPr>
        <w:ind w:left="360" w:firstLine="0"/>
      </w:pPr>
      <w:r>
        <w:t xml:space="preserve">a. </w:t>
        <w:tab/>
        <w:t>All projections of a head X</w:t>
      </w:r>
      <w:r>
        <w:rPr>
          <w:vertAlign w:val="superscript"/>
        </w:rPr>
        <w:t>0</w:t>
      </w:r>
      <w:r>
        <w:t xml:space="preserve"> have the feature-value pairs that X</w:t>
      </w:r>
      <w:r>
        <w:rPr>
          <w:vertAlign w:val="superscript"/>
        </w:rPr>
        <w:t>0</w:t>
      </w:r>
      <w:r>
        <w:t xml:space="preserve"> has. </w:t>
        <w:br w:type="textWrapping"/>
        <w:t xml:space="preserve"> b. </w:t>
        <w:tab/>
        <w:t>Let [F:val] be a valued feature on XP.</w:t>
        <w:br w:type="textWrapping"/>
        <w:t xml:space="preserve"> </w:t>
        <w:tab/>
        <w:t>Let Z</w:t>
      </w:r>
      <w:r>
        <w:rPr>
          <w:vertAlign w:val="superscript"/>
        </w:rPr>
        <w:t>0</w:t>
      </w:r>
      <w:r>
        <w:t xml:space="preserve"> be a head lacking the feature [F].</w:t>
        <w:br w:type="textWrapping"/>
        <w:t xml:space="preserve"> </w:t>
        <w:tab/>
        <w:t>Let X</w:t>
      </w:r>
      <w:r>
        <w:rPr>
          <w:vertAlign w:val="superscript"/>
        </w:rPr>
        <w:t>0</w:t>
      </w:r>
      <w:r>
        <w:t xml:space="preserve"> and Z</w:t>
      </w:r>
      <w:r>
        <w:rPr>
          <w:vertAlign w:val="superscript"/>
        </w:rPr>
        <w:t>0</w:t>
      </w:r>
      <w:r>
        <w:t xml:space="preserve"> be members of the same extended projection (i.e., both [+N]).</w:t>
        <w:br w:type="textWrapping"/>
        <w:t xml:space="preserve"> </w:t>
        <w:tab/>
        <w:t>When Z</w:t>
      </w:r>
      <w:r>
        <w:rPr>
          <w:vertAlign w:val="superscript"/>
        </w:rPr>
        <w:t>0</w:t>
      </w:r>
      <w:r>
        <w:t xml:space="preserve"> merges with XP, projecting ZP, ZP also has the valued feature [F:val].</w:t>
      </w:r>
    </w:p>
    <w:p>
      <w:pPr>
        <w:spacing w:line="240" w:lineRule="auto"/>
        <w:rPr>
          <w:rFonts w:eastAsia="Calibri"/>
          <w:szCs w:val="22"/>
          <w:lang w:bidi="ar-sa"/>
        </w:rPr>
      </w:pPr>
      <w:r>
        <w:t xml:space="preserve">According to (19), as heads merge into the structure with valued features, those same features percolate to the phrase those heads project. In Figure </w:t>
      </w:r>
      <w:del w:id="186" w:author="Bertille Baron" w:date="2017-11-27T17:55:00Z">
        <w:r>
          <w:delText>3</w:delText>
        </w:r>
      </w:del>
      <w:ins w:id="187" w:author="Bertille Baron" w:date="2017-11-27T20:41:00Z">
        <w:r>
          <w:t>4</w:t>
        </w:r>
      </w:ins>
      <w:r>
        <w:t xml:space="preserve">, I show how this principle applies in the Nafara DP. By way of Feature Percolation, and due to the fact that </w:t>
      </w:r>
      <w:del w:id="188" w:author="baron.bertille@outlook.com" w:date="2017-11-27T15:33:00Z">
        <w:r>
          <w:rPr>
            <w:rFonts w:cs="Times New Roman"/>
          </w:rPr>
          <w:delText>∑</w:delText>
        </w:r>
        <w:r>
          <w:delText>P</w:delText>
        </w:r>
      </w:del>
      <w:ins w:id="189" w:author="baron.bertille@outlook.com" w:date="2017-11-27T15:34:00Z">
        <w:r>
          <w:rPr>
            <w:rFonts w:cs="Times New Roman"/>
          </w:rPr>
          <w:t>ƩP</w:t>
        </w:r>
      </w:ins>
      <w:r>
        <w:t xml:space="preserve"> is nominal, I argue that the features </w:t>
      </w:r>
      <w:r>
        <w:rPr>
          <w:smallCaps/>
        </w:rPr>
        <w:t xml:space="preserve">[gen] </w:t>
      </w:r>
      <w:r>
        <w:t>and</w:t>
      </w:r>
      <w:r>
        <w:rPr>
          <w:smallCaps/>
        </w:rPr>
        <w:t xml:space="preserve"> [num]</w:t>
      </w:r>
      <w:r>
        <w:t xml:space="preserve"> percolate all the way up to </w:t>
      </w:r>
      <w:del w:id="190" w:author="baron.bertille@outlook.com" w:date="2017-11-27T15:33:00Z">
        <w:r>
          <w:rPr>
            <w:rFonts w:cs="Times New Roman"/>
          </w:rPr>
          <w:delText>∑</w:delText>
        </w:r>
        <w:r>
          <w:delText>P</w:delText>
        </w:r>
      </w:del>
      <w:ins w:id="191" w:author="baron.bertille@outlook.com" w:date="2017-11-27T15:34:00Z">
        <w:r>
          <w:rPr>
            <w:rFonts w:cs="Times New Roman"/>
          </w:rPr>
          <w:t>ƩP</w:t>
        </w:r>
      </w:ins>
      <w:r>
        <w:t xml:space="preserve">. </w:t>
      </w:r>
      <w:r>
        <w:rPr>
          <w:rFonts w:eastAsia="Calibri"/>
          <w:szCs w:val="22"/>
          <w:lang w:bidi="ar-sa"/>
        </w:rPr>
      </w:r>
    </w:p>
    <w:p>
      <w:pPr>
        <w:spacing w:line="240" w:lineRule="auto"/>
      </w:pPr>
      <w:r>
        <w:t xml:space="preserve">Since agreement with N occurs all the way up the DP spine, I argue that </w:t>
      </w:r>
      <w:del w:id="192" w:author="baron.bertille@outlook.com" w:date="2017-11-27T15:33:00Z">
        <w:r>
          <w:rPr>
            <w:rFonts w:cs="Times New Roman"/>
          </w:rPr>
          <w:delText>∑</w:delText>
        </w:r>
        <w:r>
          <w:delText>P</w:delText>
        </w:r>
      </w:del>
      <w:ins w:id="193" w:author="baron.bertille@outlook.com" w:date="2017-11-27T15:34:00Z">
        <w:r>
          <w:rPr>
            <w:rFonts w:cs="Times New Roman"/>
          </w:rPr>
          <w:t>ƩP</w:t>
        </w:r>
      </w:ins>
      <w:r>
        <w:t xml:space="preserve"> undergoes Spec-to-Spec movement up to Spec,DP where the EPP feature on D is satisfied.</w:t>
      </w:r>
    </w:p>
    <w:p>
      <w:r/>
    </w:p>
    <w:p>
      <w:pPr>
        <w:spacing/>
        <w:jc w:val="center"/>
      </w:pPr>
      <w:r>
        <w:rPr>
          <w:lang w:bidi="ar-sa"/>
        </w:rPr>
      </w:r>
      <w:r>
        <w:rPr>
          <w:noProof/>
        </w:rPr>
        <w:drawing>
          <wp:inline distT="0" distB="0" distL="0" distR="0">
            <wp:extent cx="2533650" cy="504571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a:extLst>
                        <a:ext uri="smNativeData">
                          <sm:smNativeData xmlns:sm="smNativeData" val="SMDATA_13_Fmy0W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H8AAAAHoAAAAAAAAAAAAAAAAAAAAAAAAAAAAAAAAAAAAAAAAAAAAACWDwAACh8AAAAAAAAAAAAAAAAAAA=="/>
                        </a:ext>
                      </a:extLst>
                    </pic:cNvPicPr>
                  </pic:nvPicPr>
                  <pic:blipFill>
                    <a:blip r:embed="rId12"/>
                    <a:stretch>
                      <a:fillRect/>
                    </a:stretch>
                  </pic:blipFill>
                  <pic:spPr>
                    <a:xfrm>
                      <a:off x="0" y="0"/>
                      <a:ext cx="2533650" cy="5045710"/>
                    </a:xfrm>
                    <a:prstGeom prst="rect">
                      <a:avLst/>
                    </a:prstGeom>
                    <a:noFill/>
                    <a:ln w="12700">
                      <a:noFill/>
                    </a:ln>
                  </pic:spPr>
                </pic:pic>
              </a:graphicData>
            </a:graphic>
          </wp:inline>
        </w:drawing>
      </w:r>
      <w:r>
        <w:rPr>
          <w:lang w:bidi="ar-sa"/>
        </w:rPr>
      </w:r>
      <w:r/>
    </w:p>
    <w:p>
      <w:pPr>
        <w:pStyle w:val="Caption"/>
        <w:ind w:left="993" w:right="849"/>
        <w:spacing/>
        <w:jc w:val="center"/>
      </w:pPr>
      <w:r>
        <w:t xml:space="preserve">Figure </w:t>
      </w:r>
      <w:del w:id="194" w:author="Bertille Baron" w:date="2017-11-27T17:55:00Z">
        <w:r>
          <w:delText>3</w:delText>
        </w:r>
      </w:del>
      <w:ins w:id="195" w:author="Bertille Baron" w:date="2017-11-27T20:41:00Z">
        <w:r>
          <w:t>4</w:t>
        </w:r>
      </w:ins>
      <w:r>
        <w:t>: Feature Percolation in Nafara DPs.</w:t>
      </w:r>
    </w:p>
    <w:p>
      <w:pPr>
        <w:pStyle w:val="Caption"/>
        <w:ind w:left="993" w:right="849"/>
      </w:pPr>
      <w:r/>
    </w:p>
    <w:p>
      <w:pPr>
        <w:pStyle w:val="ls_Section1"/>
        <w:numPr>
          <w:ilvl w:val="0"/>
          <w:numId w:val="16"/>
        </w:numPr>
        <w:ind w:left="360" w:hanging="360"/>
      </w:pPr>
      <w:r>
        <w:t>Conclusions</w:t>
      </w:r>
    </w:p>
    <w:p>
      <w:r>
        <w:rPr>
          <w:noProof/>
        </w:rPr>
        <mc:AlternateContent>
          <mc:Choice Requires="wps">
            <w:drawing>
              <wp:anchor distT="0" distB="0" distL="114300" distR="114300" simplePos="0" relativeHeight="251658247" behindDoc="0" locked="0" layoutInCell="0" hidden="0" allowOverlap="1">
                <wp:simplePos x="0" y="0"/>
                <wp:positionH relativeFrom="column">
                  <wp:posOffset>2562860</wp:posOffset>
                </wp:positionH>
                <wp:positionV relativeFrom="paragraph">
                  <wp:posOffset>843280</wp:posOffset>
                </wp:positionV>
                <wp:extent cx="75565" cy="1237615"/>
                <wp:effectExtent l="82550" t="82550" r="82550" b="82550"/>
                <wp:wrapNone/>
                <wp:docPr id="7" name="Connector: Elbow 6"/>
                <wp:cNvGraphicFramePr/>
                <a:graphic xmlns:a="http://schemas.openxmlformats.org/drawingml/2006/main">
                  <a:graphicData uri="http://schemas.microsoft.com/office/word/2010/wordprocessingShape">
                    <wps:wsp>
                      <wps:cNvCnPr>
                        <a:cxnSpLocks noChangeShapeType="1"/>
                        <a:extLst>
                          <a:ext uri="smNativeData">
                            <sm:smNativeData xmlns:sm="smNativeData" val="SMDATA_11_Fmy0WhMAAAAlAAAADgAAAA0AAAAAkAAAAEgAAACQAAAASAAAAAAAAAAAAAAAAAAAAAEAAABQAAAAVWr2QCswC8A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wAAAACgAAAAAAAAAAAAAAAAAAACAAAAMQwAAAAAAAACAAAAwwgAAJ0HAAB3AAAADwAAAJ8QAACUEQAA"/>
                          </a:ext>
                        </a:extLst>
                      </wps:cNvCnPr>
                      <wps:spPr>
                        <a:xfrm rot="5400000" flipH="1">
                          <a:off x="0" y="0"/>
                          <a:ext cx="75565" cy="1237615"/>
                        </a:xfrm>
                        <a:prstGeom prst="bentConnector2">
                          <a:avLst/>
                        </a:prstGeom>
                        <a:noFill/>
                        <a:ln w="6350">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Connector: Elbow 6" o:spid="_x0000_s1027" type="#_x0000_t33" style="position:absolute;margin-left:201.80pt;margin-top:66.40pt;width:5.95pt;height:97.45pt;rotation:270.0;mso-wrap-distance-left:9.00pt;mso-wrap-distance-top:0.00pt;mso-wrap-distance-right:9.00pt;mso-wrap-distance-bottom:0.00pt;flip:x;mso-wrap-style:square" o:connectortype="elbow" adj="-25904,16200,16200" strokeweight="0.50pt" v:ext="SMDATA_11_Fmy0WhMAAAAlAAAADgAAAA0AAAAAkAAAAEgAAACQAAAASAAAAAAAAAAAAAAAAAAAAAEAAABQAAAAVWr2QCswC8A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wAAAACgAAAAAAAAAAAAAAAAAAACAAAAMQwAAAAAAAACAAAAwwgAAJ0HAAB3AAAADwAAAJ8QAACUEQ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48" behindDoc="0" locked="0" layoutInCell="0" hidden="0" allowOverlap="1">
                <wp:simplePos x="0" y="0"/>
                <wp:positionH relativeFrom="column">
                  <wp:posOffset>1594485</wp:posOffset>
                </wp:positionH>
                <wp:positionV relativeFrom="paragraph">
                  <wp:posOffset>1137285</wp:posOffset>
                </wp:positionV>
                <wp:extent cx="45085" cy="598805"/>
                <wp:effectExtent l="82550" t="82550" r="82550" b="82550"/>
                <wp:wrapNone/>
                <wp:docPr id="8" name="Connector: Elbow 18"/>
                <wp:cNvGraphicFramePr/>
                <a:graphic xmlns:a="http://schemas.openxmlformats.org/drawingml/2006/main">
                  <a:graphicData uri="http://schemas.microsoft.com/office/word/2010/wordprocessingShape">
                    <wps:wsp>
                      <wps:cNvCnPr>
                        <a:cxnSpLocks noChangeShapeType="1"/>
                        <a:extLst>
                          <a:ext uri="smNativeData">
                            <sm:smNativeData xmlns:sm="smNativeData" val="SMDATA_11_Fmy0WhMAAAAlAAAADgAAAA0AAAAAkAAAAEgAAACQAAAASAAAAAAAAAAAAAAAAAAAAAEAAABQAAAAuXAgJAsYGsA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wAAAACgAAAAAAAAAAAAAAAAAAACAAAAGwgAAAAAAAACAAAAswgAAK8DAABHAAAADwAAAIkMAACEEQAA"/>
                          </a:ext>
                        </a:extLst>
                      </wps:cNvCnPr>
                      <wps:spPr>
                        <a:xfrm rot="5400000" flipH="1">
                          <a:off x="0" y="0"/>
                          <a:ext cx="45085" cy="598805"/>
                        </a:xfrm>
                        <a:prstGeom prst="bentConnector2">
                          <a:avLst/>
                        </a:prstGeom>
                        <a:noFill/>
                        <a:ln w="6350">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Connector: Elbow 18" o:spid="_x0000_s1028" type="#_x0000_t33" style="position:absolute;margin-left:125.55pt;margin-top:89.55pt;width:3.55pt;height:47.15pt;rotation:270.0;mso-wrap-distance-left:9.00pt;mso-wrap-distance-top:0.00pt;mso-wrap-distance-right:9.00pt;mso-wrap-distance-bottom:0.00pt;flip:x;mso-wrap-style:square" o:connectortype="elbow" adj="-59654,16200,16200" strokeweight="0.50pt" v:ext="SMDATA_11_Fmy0WhMAAAAlAAAADgAAAA0AAAAAkAAAAEgAAACQAAAASAAAAAAAAAAAAAAAAAAAAAEAAABQAAAAuXAgJAsYGsA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wAAAACgAAAAAAAAAAAAAAAAAAACAAAAGwgAAAAAAAACAAAAswgAAK8DAABHAAAADwAAAIkMAACEEQ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49" behindDoc="0" locked="0" layoutInCell="0" hidden="0" allowOverlap="1">
                <wp:simplePos x="0" y="0"/>
                <wp:positionH relativeFrom="column">
                  <wp:posOffset>913130</wp:posOffset>
                </wp:positionH>
                <wp:positionV relativeFrom="paragraph">
                  <wp:posOffset>1112520</wp:posOffset>
                </wp:positionV>
                <wp:extent cx="45085" cy="645795"/>
                <wp:effectExtent l="82550" t="82550" r="82550" b="82550"/>
                <wp:wrapNone/>
                <wp:docPr id="9" name="Connector: Elbow 19"/>
                <wp:cNvGraphicFramePr/>
                <a:graphic xmlns:a="http://schemas.openxmlformats.org/drawingml/2006/main">
                  <a:graphicData uri="http://schemas.microsoft.com/office/word/2010/wordprocessingShape">
                    <wps:wsp>
                      <wps:cNvCnPr>
                        <a:cxnSpLocks noChangeShapeType="1"/>
                        <a:extLst>
                          <a:ext uri="smNativeData">
                            <sm:smNativeData xmlns:sm="smNativeData" val="SMDATA_11_Fmy0WhMAAAAlAAAADgAAAA0AAAAAkAAAAEgAAACQAAAASAAAAAAAAAAAAAAAAAAAAAEAAABQAAAAuXAgJAsYGsA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wAAAACgAAAAAAAAAAAAAAAAAAACAAAAxQMAAAAAAAACAAAAsQgAAPkDAABHAAAADwAAADMIAACCEQAA"/>
                          </a:ext>
                        </a:extLst>
                      </wps:cNvCnPr>
                      <wps:spPr>
                        <a:xfrm rot="5400000" flipH="1">
                          <a:off x="0" y="0"/>
                          <a:ext cx="45085" cy="645795"/>
                        </a:xfrm>
                        <a:prstGeom prst="bentConnector2">
                          <a:avLst/>
                        </a:prstGeom>
                        <a:noFill/>
                        <a:ln w="6350">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Connector: Elbow 19" o:spid="_x0000_s1029" type="#_x0000_t33" style="position:absolute;margin-left:71.90pt;margin-top:87.60pt;width:3.55pt;height:50.85pt;rotation:270.0;mso-wrap-distance-left:9.00pt;mso-wrap-distance-top:0.00pt;mso-wrap-distance-right:9.00pt;mso-wrap-distance-bottom:0.00pt;flip:x;mso-wrap-style:square" o:connectortype="elbow" adj="-59654,16200,16200" strokeweight="0.50pt" v:ext="SMDATA_11_Fmy0WhMAAAAlAAAADgAAAA0AAAAAkAAAAEgAAACQAAAASAAAAAAAAAAAAAAAAAAAAAEAAABQAAAAuXAgJAsYGsA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gwAAAACgAAAAAAAAAAAAAAAAAAACAAAAxQMAAAAAAAACAAAAsQgAAPkDAABHAAAADwAAADMIAACCEQAA">
                <v:stroke endarrow="block" endarrowlength="medium" endarrowwidth="medium"/>
                <w10:wrap type="none" anchorx="text" anchory="text"/>
              </v:shape>
            </w:pict>
          </mc:Fallback>
        </mc:AlternateContent>
      </w:r>
      <w:r>
        <w:t xml:space="preserve">In this paper, I have accounted for the structure and word order occurring in Nafara DPs. Following Cinque (2005), I argue for D &gt; Dem &gt; Num &gt; A &gt; N to be the DP-internal hierarchy. Additionally, and following Cinque (2010), I argue that there are two distinct types of attributive adjectives, that I refer to as high and low, and that do not seem to be interchangeable in the language. Finally, I argue that the surface word order is derived by moving </w:t>
      </w:r>
      <w:bookmarkStart w:id="196" w:name="_Hlk499559443"/>
      <w:bookmarkEnd w:id="196"/>
      <w:r/>
      <w:del w:id="197" w:author="baron.bertille@outlook.com" w:date="2017-11-27T15:33:00Z">
        <w:r>
          <w:delText>∑P</w:delText>
        </w:r>
      </w:del>
      <w:ins w:id="198" w:author="baron.bertille@outlook.com" w:date="2017-11-27T15:34:00Z">
        <w:r>
          <w:t>ƩP</w:t>
        </w:r>
      </w:ins>
      <w:r>
        <w:t xml:space="preserve"> to Spec,DP, for agreement purposes and due to the presence of an EPP feature on D.</w:t>
      </w:r>
      <w:ins w:id="199" w:author="baron.bertille@outlook.com" w:date="2017-11-27T15:34:00Z">
        <w:r>
          <w:t xml:space="preserve"> Because it is structurally higher than ƩP, Num does not undergo </w:t>
        </w:r>
        <w:r>
          <w:t>movement. For this reason, it surfaces in DP final position.</w:t>
        </w:r>
      </w:ins>
      <w:r>
        <w:t xml:space="preserve"> Th</w:t>
      </w:r>
      <w:del w:id="200" w:author="baron.bertille@outlook.com" w:date="2017-11-27T15:33:00Z">
        <w:r>
          <w:delText>is</w:delText>
        </w:r>
      </w:del>
      <w:ins w:id="201" w:author="baron.bertille@outlook.com" w:date="2017-11-27T15:34:00Z">
        <w:r>
          <w:t>e</w:t>
        </w:r>
      </w:ins>
      <w:r>
        <w:t xml:space="preserve"> Spec-</w:t>
      </w:r>
      <w:r>
        <w:t xml:space="preserve">to-Spec movement </w:t>
      </w:r>
      <w:ins w:id="202" w:author="baron.bertille@outlook.com" w:date="2017-11-27T15:34:00Z">
        <w:r>
          <w:t xml:space="preserve">of ƩP </w:t>
        </w:r>
      </w:ins>
      <w:r>
        <w:t>is illustrated in (20) below.</w:t>
      </w:r>
    </w:p>
    <w:p>
      <w:pPr>
        <w:pStyle w:val="gloss"/>
        <w:numPr>
          <w:ilvl w:val="0"/>
          <w:numId w:val="13"/>
        </w:numPr>
        <w:ind w:left="360" w:hanging="360"/>
        <w:rPr>
          <w:sz w:val="22"/>
          <w:ins w:id="203" w:author="baron.bertille@outlook.com" w:date="2017-11-27T15:34:00Z"/>
        </w:rPr>
      </w:pPr>
      <w:ins w:id="204" w:author="baron.bertille@outlook.com" w:date="2017-11-27T15:34:00Z">
        <w:r>
          <w:rPr>
            <w:sz w:val="22"/>
          </w:rPr>
        </w:r>
      </w:ins>
    </w:p>
    <w:p>
      <w:pPr>
        <w:pStyle w:val="gloss"/>
        <w:numPr>
          <w:ilvl w:val="0"/>
          <w:numId w:val="0"/>
        </w:numPr>
        <w:ind w:left="360" w:firstLine="0"/>
        <w:pPrChange w:id="205" w:author="baron.bertille@outlook.com" w:date="2017-11-27T22:27:00Z">
          <w:pPr/>
        </w:pPrChange>
      </w:pPr>
      <w:ins w:id="206" w:author="baron.bertille@outlook.com" w:date="2017-11-27T15:34:00Z">
        <w:r>
          <w:rPr>
            <w:noProof/>
          </w:rPr>
          <w:drawing>
            <wp:inline distT="0" distB="0" distL="0" distR="0">
              <wp:extent cx="3912870" cy="42608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a:extLst>
                          <a:ext uri="smNativeData">
                            <sm:smNativeData xmlns:sm="smNativeData" val="SMDATA_13_Fmy0W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IUAAAAHoAAAAAAAAAAAAAAAAAAAAAAAAAAAAAAAAAAAAAAAAAAAAAASGAAAnwIAAAAAAAAAAAAAAAAAAA=="/>
                          </a:ext>
                        </a:extLst>
                      </pic:cNvPicPr>
                    </pic:nvPicPr>
                    <pic:blipFill>
                      <a:blip r:embed="rId13"/>
                      <a:stretch>
                        <a:fillRect/>
                      </a:stretch>
                    </pic:blipFill>
                    <pic:spPr>
                      <a:xfrm>
                        <a:off x="0" y="0"/>
                        <a:ext cx="3912870" cy="426085"/>
                      </a:xfrm>
                      <a:prstGeom prst="rect">
                        <a:avLst/>
                      </a:prstGeom>
                      <a:noFill/>
                      <a:ln w="12700">
                        <a:noFill/>
                      </a:ln>
                    </pic:spPr>
                  </pic:pic>
                </a:graphicData>
              </a:graphic>
            </wp:inline>
          </w:drawing>
        </w:r>
        <w:r/>
        <w:r>
          <w:rPr>
            <w:sz w:val="22"/>
          </w:rPr>
          <w:t xml:space="preserve"> </w:t>
        </w:r>
      </w:ins>
      <w:del w:id="207" w:author="baron.bertille@outlook.com" w:date="2017-11-27T15:33:00Z">
        <w:r>
          <w:rPr>
            <w:sz w:val="22"/>
          </w:rPr>
          <w:delText>[</w:delText>
        </w:r>
        <w:r>
          <w:rPr>
            <w:sz w:val="22"/>
            <w:vertAlign w:val="subscript"/>
          </w:rPr>
          <w:delText>DP...</w:delText>
        </w:r>
        <w:r>
          <w:rPr>
            <w:b/>
            <w:sz w:val="22"/>
          </w:rPr>
          <w:delText>D</w:delText>
        </w:r>
        <w:r>
          <w:rPr>
            <w:smallCaps/>
            <w:sz w:val="22"/>
            <w:vertAlign w:val="subscript"/>
          </w:rPr>
          <w:delText>[epp]</w:delText>
        </w:r>
        <w:r>
          <w:rPr>
            <w:sz w:val="22"/>
          </w:rPr>
          <w:delText xml:space="preserve"> [</w:delText>
        </w:r>
        <w:r>
          <w:rPr>
            <w:sz w:val="22"/>
            <w:vertAlign w:val="subscript"/>
          </w:rPr>
          <w:delText>DemP…</w:delText>
        </w:r>
        <w:r>
          <w:rPr>
            <w:b/>
            <w:sz w:val="22"/>
          </w:rPr>
          <w:delText>Dem</w:delText>
        </w:r>
        <w:r>
          <w:rPr>
            <w:sz w:val="22"/>
          </w:rPr>
          <w:delText xml:space="preserve"> [</w:delText>
        </w:r>
        <w:r>
          <w:rPr>
            <w:sz w:val="22"/>
            <w:vertAlign w:val="subscript"/>
          </w:rPr>
          <w:delText>NumP…</w:delText>
        </w:r>
        <w:r>
          <w:rPr>
            <w:b/>
            <w:sz w:val="22"/>
          </w:rPr>
          <w:delText>Num</w:delText>
        </w:r>
        <w:r>
          <w:rPr>
            <w:sz w:val="22"/>
          </w:rPr>
          <w:delText xml:space="preserve"> [</w:delText>
        </w:r>
        <w:r>
          <w:rPr>
            <w:rFonts w:cs="Times New Roman" w:hint="eastAsia"/>
            <w:sz w:val="22"/>
            <w:vertAlign w:val="subscript"/>
          </w:rPr>
          <w:delText>∑</w:delText>
        </w:r>
        <w:r>
          <w:rPr>
            <w:sz w:val="22"/>
            <w:vertAlign w:val="subscript"/>
          </w:rPr>
          <w:delText>P</w:delText>
        </w:r>
        <w:r>
          <w:rPr>
            <w:sz w:val="22"/>
          </w:rPr>
          <w:delText xml:space="preserve"> [</w:delText>
        </w:r>
        <w:r>
          <w:rPr>
            <w:sz w:val="22"/>
            <w:vertAlign w:val="subscript"/>
          </w:rPr>
          <w:delText>AP</w:delText>
        </w:r>
        <w:r>
          <w:rPr>
            <w:sz w:val="22"/>
          </w:rPr>
          <w:delText xml:space="preserve"> </w:delText>
        </w:r>
        <w:r>
          <w:rPr>
            <w:b/>
            <w:sz w:val="22"/>
          </w:rPr>
          <w:delText>A</w:delText>
        </w:r>
        <w:r>
          <w:rPr>
            <w:b/>
            <w:sz w:val="22"/>
            <w:vertAlign w:val="subscript"/>
          </w:rPr>
          <w:delText>high</w:delText>
        </w:r>
        <w:r>
          <w:rPr>
            <w:sz w:val="22"/>
          </w:rPr>
          <w:delText xml:space="preserve">] </w:delText>
        </w:r>
        <w:r>
          <w:rPr>
            <w:rFonts w:cs="Times New Roman" w:hint="eastAsia"/>
            <w:sz w:val="22"/>
          </w:rPr>
          <w:delText>∑</w:delText>
        </w:r>
        <w:r>
          <w:rPr>
            <w:sz w:val="22"/>
          </w:rPr>
          <w:delText xml:space="preserve"> [</w:delText>
        </w:r>
        <w:r>
          <w:rPr>
            <w:sz w:val="22"/>
            <w:vertAlign w:val="subscript"/>
          </w:rPr>
          <w:delText>NP</w:delText>
        </w:r>
        <w:r>
          <w:rPr>
            <w:sz w:val="22"/>
          </w:rPr>
          <w:delText xml:space="preserve"> </w:delText>
        </w:r>
        <w:r>
          <w:rPr>
            <w:b/>
            <w:sz w:val="22"/>
          </w:rPr>
          <w:delText>N</w:delText>
        </w:r>
        <w:r>
          <w:rPr>
            <w:sz w:val="22"/>
          </w:rPr>
          <w:delText xml:space="preserve"> [</w:delText>
        </w:r>
        <w:r>
          <w:rPr>
            <w:sz w:val="22"/>
            <w:vertAlign w:val="subscript"/>
          </w:rPr>
          <w:delText>AP</w:delText>
        </w:r>
        <w:r>
          <w:rPr>
            <w:sz w:val="22"/>
          </w:rPr>
          <w:delText xml:space="preserve"> </w:delText>
        </w:r>
        <w:r>
          <w:rPr>
            <w:b/>
            <w:sz w:val="22"/>
          </w:rPr>
          <w:delText>A</w:delText>
        </w:r>
        <w:r>
          <w:rPr>
            <w:b/>
            <w:sz w:val="22"/>
            <w:vertAlign w:val="subscript"/>
          </w:rPr>
          <w:delText>low</w:delText>
        </w:r>
        <w:r>
          <w:rPr>
            <w:sz w:val="22"/>
            <w:vertAlign w:val="subscript"/>
          </w:rPr>
          <w:delText xml:space="preserve"> </w:delText>
        </w:r>
        <w:r>
          <w:rPr>
            <w:sz w:val="22"/>
          </w:rPr>
          <w:delText>]]] ]]]</w:delText>
        </w:r>
      </w:del>
    </w:p>
    <w:p>
      <w:pPr>
        <w:pStyle w:val="gloss"/>
        <w:numPr>
          <w:ilvl w:val="0"/>
          <w:numId w:val="0"/>
        </w:numPr>
        <w:ind w:left="360" w:firstLine="0"/>
        <w:pPrChange w:id="208" w:author="baron.bertille@outlook.com" w:date="2017-11-27T22:27:00Z">
          <w:pPr>
            <w:pStyle w:val="Normal"/>
          </w:pPr>
        </w:pPrChange>
      </w:pPr>
      <w:r/>
    </w:p>
    <w:p>
      <w:r/>
    </w:p>
    <w:p>
      <w:r/>
      <w:r>
        <w:br w:type="page"/>
      </w:r>
    </w:p>
    <w:p>
      <w:pPr>
        <w:ind w:left="360" w:hanging="360"/>
        <w:spacing w:after="120" w:line="240" w:lineRule="auto"/>
        <w:tabs>
          <w:tab w:val="left" w:pos="0" w:leader="none"/>
        </w:tabs>
        <w:rPr>
          <w:rPrChange w:id="209" w:author="baron.bertille@outlook.com" w:date="2017-11-27T14:28:00Z">
            <w:rPr>
              <w:color w:val="ff0000"/>
            </w:rPr>
          </w:rPrChange>
        </w:rPr>
      </w:pPr>
      <w:r>
        <w:rPr>
          <w:rPrChange w:id="210" w:author="baron.bertille@outlook.com" w:date="2017-11-27T14:28:00Z">
            <w:rPr>
              <w:color w:val="ff0000"/>
            </w:rPr>
          </w:rPrChange>
        </w:rPr>
        <w:t>Aboh, Enoch</w:t>
      </w:r>
      <w:ins w:id="211" w:author="baron.bertille@outlook.com" w:date="2017-11-27T15:34:00Z">
        <w:r>
          <w:rPr>
            <w:rPrChange w:id="212" w:author="baron.bertille@outlook.com" w:date="2017-11-27T14:28:00Z">
              <w:rPr>
                <w:color w:val="ff0000"/>
              </w:rPr>
            </w:rPrChange>
          </w:rPr>
          <w:t>. 2004</w:t>
        </w:r>
        <w:r>
          <w:rPr>
            <w:rPrChange w:id="213" w:author="baron.bertille@outlook.com" w:date="2017-11-27T14:28:00Z">
              <w:rPr>
                <w:color w:val="ff0000"/>
              </w:rPr>
            </w:rPrChange>
          </w:rPr>
          <w:t xml:space="preserve">. </w:t>
        </w:r>
        <w:r>
          <w:rPr>
            <w:i/>
            <w:rPrChange w:id="214" w:author="baron.bertille@outlook.com" w:date="2017-11-27T14:28:00Z">
              <w:rPr>
                <w:color w:val="ff0000"/>
              </w:rPr>
            </w:rPrChange>
          </w:rPr>
          <w:t>The Morphosyntax of Complement-Head Sequences</w:t>
        </w:r>
        <w:r>
          <w:rPr>
            <w:i/>
            <w:rPrChange w:id="215" w:author="baron.bertille@outlook.com" w:date="2017-11-27T14:28:00Z">
              <w:rPr>
                <w:color w:val="ff0000"/>
              </w:rPr>
            </w:rPrChange>
          </w:rPr>
          <w:t>.</w:t>
        </w:r>
        <w:r>
          <w:rPr>
            <w:rPrChange w:id="216" w:author="baron.bertille@outlook.com" w:date="2017-11-27T14:28:00Z">
              <w:rPr>
                <w:color w:val="ff0000"/>
              </w:rPr>
            </w:rPrChange>
          </w:rPr>
          <w:t xml:space="preserve"> Oxford</w:t>
        </w:r>
        <w:r>
          <w:t>: Oxford University Press.</w:t>
        </w:r>
      </w:ins>
    </w:p>
    <w:p>
      <w:pPr>
        <w:ind w:left="360" w:hanging="360"/>
        <w:spacing w:after="120" w:line="240" w:lineRule="auto"/>
        <w:tabs>
          <w:tab w:val="left" w:pos="0" w:leader="none"/>
        </w:tabs>
      </w:pPr>
      <w:r>
        <w:t xml:space="preserve">Baker, Mark. 2003. </w:t>
      </w:r>
      <w:r>
        <w:rPr>
          <w:i/>
        </w:rPr>
        <w:t>The Lexical Categories: Verbs, Nouns, and Adjectives.</w:t>
      </w:r>
      <w:r>
        <w:t xml:space="preserve"> Cambridge: Cambridge University Press.</w:t>
      </w:r>
    </w:p>
    <w:p>
      <w:pPr>
        <w:ind w:left="360" w:hanging="360"/>
        <w:spacing w:after="120" w:line="240" w:lineRule="auto"/>
        <w:tabs>
          <w:tab w:val="left" w:pos="1065" w:leader="none"/>
        </w:tabs>
      </w:pPr>
      <w:r>
        <w:t xml:space="preserve">Baker, Mark. 2008. </w:t>
      </w:r>
      <w:r>
        <w:rPr>
          <w:i/>
          <w:rPrChange w:id="217" w:author="baron.bertille@outlook.com" w:date="2017-11-27T14:28:00Z">
            <w:rPr/>
          </w:rPrChange>
        </w:rPr>
        <w:t>The Syntax of Agreement and Concord.</w:t>
      </w:r>
      <w:r>
        <w:t xml:space="preserve"> Cambridge: Cambridge University Press.</w:t>
      </w:r>
    </w:p>
    <w:p>
      <w:pPr>
        <w:ind w:left="360" w:hanging="360"/>
        <w:spacing w:after="120" w:line="240" w:lineRule="auto"/>
        <w:tabs>
          <w:tab w:val="left" w:pos="1065" w:leader="none"/>
        </w:tabs>
        <w:rPr>
          <w:rPrChange w:id="218" w:author="baron.bertille@outlook.com" w:date="2018-01-15T12:24:00Z">
            <w:rPr>
              <w:color w:val="ff0000"/>
            </w:rPr>
          </w:rPrChange>
        </w:rPr>
      </w:pPr>
      <w:ins w:id="219" w:author="baron.bertille@outlook.com" w:date="2017-11-27T15:34:00Z">
        <w:r>
          <w:rPr>
            <w:rPrChange w:id="220" w:author="baron.bertille@outlook.com" w:date="2017-11-27T14:28:00Z">
              <w:rPr>
                <w:color w:val="ff0000"/>
              </w:rPr>
            </w:rPrChange>
          </w:rPr>
          <w:t xml:space="preserve">Bendor-Samuel, John. 1971. Niger–Congo: Gur. In: Thomas Sebeok &amp; Jack Berry (eds.), </w:t>
        </w:r>
        <w:r>
          <w:rPr>
            <w:i/>
            <w:rPrChange w:id="221" w:author="baron.bertille@outlook.com" w:date="2017-11-27T14:28:00Z">
              <w:rPr>
                <w:color w:val="ff0000"/>
              </w:rPr>
            </w:rPrChange>
          </w:rPr>
          <w:t>Linguistics in sub-saharan Africa (Current trends in linguistics 7).</w:t>
        </w:r>
        <w:r>
          <w:rPr>
            <w:rPrChange w:id="222" w:author="baron.bertille@outlook.com" w:date="2017-11-27T14:28:00Z">
              <w:rPr>
                <w:color w:val="ff0000"/>
              </w:rPr>
            </w:rPrChange>
          </w:rPr>
          <w:t xml:space="preserve"> The </w:t>
        </w:r>
        <w:r>
          <w:rPr>
            <w:rPrChange w:id="223" w:author="baron.bertille@outlook.com" w:date="2018-01-15T12:24:00Z">
              <w:rPr>
                <w:color w:val="ff0000"/>
              </w:rPr>
            </w:rPrChange>
          </w:rPr>
          <w:t>Hauge/Paris: Mouton. 141–178.</w:t>
        </w:r>
      </w:ins>
      <w:r>
        <w:rPr>
          <w:rPrChange w:id="224" w:author="baron.bertille@outlook.com" w:date="2018-01-15T12:24:00Z">
            <w:rPr>
              <w:color w:val="ff0000"/>
            </w:rPr>
          </w:rPrChange>
        </w:rPr>
        <w:t>Bendor-Samuel 1971</w:t>
      </w:r>
      <w:r>
        <w:rPr>
          <w:rPrChange w:id="225" w:author="baron.bertille@outlook.com" w:date="2018-01-15T12:24:00Z">
            <w:rPr>
              <w:color w:val="ff0000"/>
            </w:rPr>
          </w:rPrChange>
        </w:rPr>
      </w:r>
    </w:p>
    <w:p>
      <w:pPr>
        <w:ind w:left="360" w:hanging="360"/>
        <w:spacing w:after="120" w:line="240" w:lineRule="auto"/>
        <w:tabs>
          <w:tab w:val="left" w:pos="1065" w:leader="none"/>
        </w:tabs>
      </w:pPr>
      <w:r>
        <w:t xml:space="preserve">Carstens, Vicki. 2001. Multiple agreement and Case deletion. </w:t>
      </w:r>
      <w:r>
        <w:rPr>
          <w:i/>
        </w:rPr>
        <w:t>Syntax</w:t>
      </w:r>
      <w:r>
        <w:t xml:space="preserve"> 4.3: 147-163.</w:t>
      </w:r>
    </w:p>
    <w:p>
      <w:pPr>
        <w:ind w:left="360" w:hanging="360"/>
        <w:spacing w:after="120" w:line="240" w:lineRule="auto"/>
        <w:tabs>
          <w:tab w:val="left" w:pos="1065" w:leader="none"/>
        </w:tabs>
      </w:pPr>
      <w:r>
        <w:t xml:space="preserve">Carstens, Vicki. 2005. Agree and EPP in Bantu. </w:t>
      </w:r>
      <w:r>
        <w:rPr>
          <w:i/>
        </w:rPr>
        <w:t>Natural Language and Linguistic Theory</w:t>
      </w:r>
      <w:r>
        <w:t xml:space="preserve"> 23: 219-279</w:t>
      </w:r>
    </w:p>
    <w:p>
      <w:pPr>
        <w:ind w:left="360" w:hanging="360"/>
        <w:spacing w:after="120" w:line="240" w:lineRule="auto"/>
        <w:tabs>
          <w:tab w:val="left" w:pos="1065" w:leader="none"/>
        </w:tabs>
      </w:pPr>
      <w:r>
        <w:t xml:space="preserve">Chomsky, Noam. 1995. </w:t>
      </w:r>
      <w:r>
        <w:rPr>
          <w:i/>
        </w:rPr>
        <w:t>The Minimalist Program.</w:t>
      </w:r>
      <w:r>
        <w:t xml:space="preserve"> Cambridge: MIT Press.</w:t>
      </w:r>
    </w:p>
    <w:p>
      <w:pPr>
        <w:ind w:left="360" w:hanging="360"/>
        <w:spacing w:after="120" w:line="240" w:lineRule="auto"/>
      </w:pPr>
      <w:r>
        <w:t xml:space="preserve">Chomsky, Noam. 2000. Minimalist inquiries: the framework. In Roger Martin, David Michaels &amp; Juan Uriagereka (eds.), </w:t>
      </w:r>
      <w:r>
        <w:rPr>
          <w:i/>
        </w:rPr>
        <w:t>Step by step: Essays on minimalism in honor of Howard Lasnik</w:t>
      </w:r>
      <w:r>
        <w:t xml:space="preserve">, 89–156. Cambridge: MIT Press. </w:t>
      </w:r>
    </w:p>
    <w:p>
      <w:pPr>
        <w:ind w:left="360" w:hanging="360"/>
        <w:spacing w:after="120" w:line="240" w:lineRule="auto"/>
      </w:pPr>
      <w:r>
        <w:t xml:space="preserve">Chomsky, Noam. 2001. Derivation by Phase. In Michael Kenstowicz (ed.), </w:t>
      </w:r>
      <w:r>
        <w:rPr>
          <w:i/>
        </w:rPr>
        <w:t>Ken Hale: A Life in Language</w:t>
      </w:r>
      <w:r>
        <w:t>, 1–52. Cambridge: MIT Press.</w:t>
      </w:r>
    </w:p>
    <w:p>
      <w:pPr>
        <w:ind w:left="360" w:hanging="360"/>
        <w:spacing w:after="120" w:line="240" w:lineRule="auto"/>
      </w:pPr>
      <w:r>
        <w:t xml:space="preserve">Cinque, Guglielmo. 1994. On the evidence for partial N movement in the Romance DP. In </w:t>
      </w:r>
      <w:r>
        <w:rPr>
          <w:i/>
        </w:rPr>
        <w:t>Paths toward Universal Grammar</w:t>
      </w:r>
      <w:r>
        <w:t>, ed. by Guglielmo Cinque, Jan Koster, Jean- Yves Pollock, Luigi Rizzi, and Raffaella Zanuttini, 85-110. Washington, DC: Georgetown University Press.</w:t>
      </w:r>
    </w:p>
    <w:p>
      <w:pPr>
        <w:ind w:left="360" w:hanging="360"/>
        <w:spacing w:after="120" w:line="240" w:lineRule="auto"/>
      </w:pPr>
      <w:r>
        <w:t xml:space="preserve">Cinque, Guglielmo. 2005. Deriving Greenberg’s Universal 20 and its exceptions. </w:t>
      </w:r>
      <w:r>
        <w:rPr>
          <w:i/>
        </w:rPr>
        <w:t>Linguistic Inquiry</w:t>
      </w:r>
      <w:r>
        <w:t xml:space="preserve"> 36. 315–332.</w:t>
      </w:r>
    </w:p>
    <w:p>
      <w:pPr>
        <w:ind w:left="360" w:hanging="360"/>
        <w:spacing w:after="120" w:line="240" w:lineRule="auto"/>
        <w:tabs>
          <w:tab w:val="left" w:pos="1065" w:leader="none"/>
        </w:tabs>
      </w:pPr>
      <w:r>
        <w:rPr>
          <w:rFonts w:cs="Times New Roman"/>
        </w:rPr>
        <w:t xml:space="preserve">Cinque, Guglielmo. 2010. </w:t>
      </w:r>
      <w:r>
        <w:rPr>
          <w:rFonts w:cs="Times New Roman"/>
          <w:i/>
        </w:rPr>
        <w:t>The Syntax of Adjectives.</w:t>
      </w:r>
      <w:r>
        <w:rPr>
          <w:rFonts w:cs="Times New Roman"/>
        </w:rPr>
        <w:t xml:space="preserve"> </w:t>
      </w:r>
      <w:r>
        <w:t>Cambridge: MIT Press.</w:t>
      </w:r>
    </w:p>
    <w:p>
      <w:pPr>
        <w:ind w:left="360" w:hanging="360"/>
        <w:spacing w:after="120" w:line="240" w:lineRule="auto"/>
        <w:tabs>
          <w:tab w:val="left" w:pos="1065" w:leader="none"/>
        </w:tabs>
      </w:pPr>
      <w:r>
        <w:t xml:space="preserve">Collins, Chris. 2004. The agreement parameter. In Anne Breitbarth and Henk van Riemsdijk, eds. </w:t>
      </w:r>
      <w:r>
        <w:rPr>
          <w:i/>
        </w:rPr>
        <w:t>Triggers.</w:t>
      </w:r>
      <w:r>
        <w:t xml:space="preserve"> 115-136. New York: Mouton. </w:t>
      </w:r>
    </w:p>
    <w:p>
      <w:pPr>
        <w:ind w:left="360" w:hanging="360"/>
        <w:spacing w:after="120" w:line="240" w:lineRule="auto"/>
        <w:tabs>
          <w:tab w:val="left" w:pos="1065" w:leader="none"/>
        </w:tabs>
        <w:rPr>
          <w:rFonts w:cs="Times New Roman"/>
          <w:ins w:id="226" w:author="baron.bertille@outlook.com" w:date="2017-11-27T15:34:00Z"/>
          <w:rPrChange w:id="227" w:author="baron.bertille@outlook.com" w:date="2017-11-27T14:28:00Z">
            <w:rPr>
              <w:rFonts w:cs="Times New Roman"/>
              <w:color w:val="ff0000"/>
            </w:rPr>
          </w:rPrChange>
        </w:rPr>
        <w:pPrChange w:id="228" w:author="baron.bertille@outlook.com" w:date="2017-11-27T22:41:00Z">
          <w:pPr>
            <w:ind w:left="360" w:hanging="360"/>
            <w:spacing w:after="120" w:line="240" w:lineRule="auto"/>
          </w:pPr>
        </w:pPrChange>
      </w:pPr>
      <w:ins w:id="229" w:author="baron.bertille@outlook.com" w:date="2017-11-27T15:34:00Z">
        <w:r>
          <w:rPr>
            <w:rFonts w:cs="Times New Roman"/>
            <w:rPrChange w:id="230" w:author="baron.bertille@outlook.com" w:date="2017-11-27T14:28:00Z">
              <w:rPr>
                <w:rFonts w:cs="Times New Roman"/>
                <w:color w:val="ff0000"/>
              </w:rPr>
            </w:rPrChange>
          </w:rPr>
          <w:t xml:space="preserve">Danon, Gabi. 2012. Two structures for numeral-noun constructions. </w:t>
        </w:r>
        <w:r>
          <w:rPr>
            <w:rFonts w:cs="Times New Roman"/>
            <w:i/>
            <w:rPrChange w:id="231" w:author="baron.bertille@outlook.com" w:date="2017-11-27T14:28:00Z">
              <w:rPr>
                <w:rFonts w:cs="Times New Roman"/>
                <w:color w:val="ff0000"/>
              </w:rPr>
            </w:rPrChange>
          </w:rPr>
          <w:t>Lingua</w:t>
        </w:r>
        <w:r>
          <w:rPr>
            <w:rFonts w:cs="Times New Roman"/>
            <w:rPrChange w:id="232" w:author="baron.bertille@outlook.com" w:date="2017-11-27T14:28:00Z">
              <w:rPr>
                <w:rFonts w:cs="Times New Roman"/>
                <w:color w:val="ff0000"/>
              </w:rPr>
            </w:rPrChange>
          </w:rPr>
          <w:t xml:space="preserve"> 122. 1282–1307</w:t>
        </w:r>
        <w:r>
          <w:rPr>
            <w:rFonts w:cs="Times New Roman"/>
            <w:rPrChange w:id="233" w:author="baron.bertille@outlook.com" w:date="2017-11-27T14:28:00Z">
              <w:rPr>
                <w:rFonts w:cs="Times New Roman"/>
                <w:color w:val="ff0000"/>
              </w:rPr>
            </w:rPrChange>
          </w:rPr>
        </w:r>
      </w:ins>
    </w:p>
    <w:p>
      <w:pPr>
        <w:ind w:left="360" w:hanging="360"/>
        <w:spacing w:after="120" w:line="240" w:lineRule="auto"/>
        <w:rPr>
          <w:rFonts w:cs="Times New Roman"/>
          <w:color w:val="ff0000"/>
          <w:ins w:id="234" w:author="Bertille Baron" w:date="2017-11-27T20:41:00Z"/>
          <w:del w:id="235" w:author="baron.bertille@outlook.com" w:date="2017-11-27T15:33:00Z"/>
          <w:rPrChange w:id="236" w:author="baron.bertille@outlook.com" w:date="2017-11-27T14:28:00Z">
            <w:rPr>
              <w:rFonts w:cs="Times New Roman"/>
            </w:rPr>
          </w:rPrChange>
        </w:rPr>
      </w:pPr>
      <w:ins w:id="237" w:author="Bertille Baron" w:date="2017-11-27T20:41:00Z">
        <w:del w:id="238" w:author="baron.bertille@outlook.com" w:date="2017-11-27T15:33:00Z">
          <w:r>
            <w:rPr>
              <w:rFonts w:cs="Times New Roman"/>
              <w:color w:val="ff0000"/>
              <w:rPrChange w:id="239" w:author="baron.bertille@outlook.com" w:date="2017-11-27T14:28:00Z">
                <w:rPr>
                  <w:rFonts w:cs="Times New Roman"/>
                </w:rPr>
              </w:rPrChange>
            </w:rPr>
            <w:delText>Danon 2012</w:delText>
          </w:r>
          <w:r>
            <w:rPr>
              <w:rFonts w:cs="Times New Roman"/>
              <w:color w:val="ff0000"/>
              <w:rPrChange w:id="240" w:author="baron.bertille@outlook.com" w:date="2017-11-27T14:28:00Z">
                <w:rPr>
                  <w:rFonts w:cs="Times New Roman"/>
                </w:rPr>
              </w:rPrChange>
            </w:rPr>
          </w:r>
        </w:del>
      </w:ins>
    </w:p>
    <w:p>
      <w:pPr>
        <w:ind w:left="360" w:hanging="360"/>
        <w:spacing w:after="120" w:line="240" w:lineRule="auto"/>
        <w:rPr>
          <w:rFonts w:cs="Times New Roman"/>
        </w:rPr>
      </w:pPr>
      <w:r>
        <w:rPr>
          <w:rFonts w:cs="Times New Roman"/>
        </w:rPr>
        <w:t xml:space="preserve">Greenberg, Joseph. 1963. Some universals of grammar with particular reference to the order of meaningful elements. In Joseph Greenberg (ed.), </w:t>
      </w:r>
      <w:r>
        <w:rPr>
          <w:rFonts w:cs="Times New Roman"/>
          <w:i/>
          <w:iCs/>
        </w:rPr>
        <w:t xml:space="preserve">Universals of language. </w:t>
      </w:r>
      <w:r>
        <w:rPr>
          <w:rFonts w:cs="Times New Roman"/>
        </w:rPr>
        <w:t>73–113. Cambridge, Mass.: MIT Press.</w:t>
      </w:r>
      <w:r>
        <w:rPr>
          <w:rFonts w:cs="Times New Roman"/>
        </w:rPr>
      </w:r>
    </w:p>
    <w:p>
      <w:pPr>
        <w:ind w:left="360" w:hanging="360"/>
        <w:spacing w:after="120" w:line="240" w:lineRule="auto"/>
        <w:rPr>
          <w:rFonts w:cs="Times New Roman"/>
          <w:ins w:id="241" w:author="baron.bertille@outlook.com" w:date="2017-11-27T15:34:00Z"/>
          <w:rPrChange w:id="242" w:author="baron.bertille@outlook.com" w:date="2017-11-27T14:28:00Z">
            <w:rPr>
              <w:rFonts w:cs="Times New Roman"/>
              <w:color w:val="ff0000"/>
            </w:rPr>
          </w:rPrChange>
        </w:rPr>
      </w:pPr>
      <w:ins w:id="243" w:author="baron.bertille@outlook.com" w:date="2017-11-27T15:34:00Z">
        <w:r>
          <w:rPr>
            <w:rFonts w:cs="Times New Roman"/>
            <w:rPrChange w:id="244" w:author="baron.bertille@outlook.com" w:date="2017-11-27T14:28:00Z">
              <w:rPr>
                <w:rFonts w:cs="Times New Roman"/>
                <w:color w:val="ff0000"/>
              </w:rPr>
            </w:rPrChange>
          </w:rPr>
          <w:t xml:space="preserve">Ionin, Tania, </w:t>
        </w:r>
        <w:r>
          <w:rPr>
            <w:rFonts w:cs="Times New Roman"/>
            <w:rPrChange w:id="245" w:author="baron.bertille@outlook.com" w:date="2017-11-27T14:28:00Z">
              <w:rPr>
                <w:rFonts w:cs="Times New Roman"/>
                <w:color w:val="ff0000"/>
              </w:rPr>
            </w:rPrChange>
          </w:rPr>
          <w:t>Matushansky</w:t>
        </w:r>
        <w:r>
          <w:rPr>
            <w:rFonts w:cs="Times New Roman"/>
            <w:rPrChange w:id="246" w:author="baron.bertille@outlook.com" w:date="2017-11-27T14:28:00Z">
              <w:rPr>
                <w:rFonts w:cs="Times New Roman"/>
                <w:color w:val="ff0000"/>
              </w:rPr>
            </w:rPrChange>
          </w:rPr>
          <w:t>, Ora</w:t>
        </w:r>
        <w:r>
          <w:rPr>
            <w:rFonts w:cs="Times New Roman"/>
          </w:rPr>
          <w:t>.</w:t>
        </w:r>
        <w:r>
          <w:rPr>
            <w:rFonts w:cs="Times New Roman"/>
            <w:rPrChange w:id="247" w:author="baron.bertille@outlook.com" w:date="2017-11-27T14:28:00Z">
              <w:rPr>
                <w:rFonts w:cs="Times New Roman"/>
                <w:color w:val="ff0000"/>
              </w:rPr>
            </w:rPrChange>
          </w:rPr>
          <w:t xml:space="preserve"> 2006. The composition of complex cardinals. </w:t>
        </w:r>
        <w:r>
          <w:rPr>
            <w:rFonts w:cs="Times New Roman"/>
            <w:i/>
            <w:rPrChange w:id="248" w:author="baron.bertille@outlook.com" w:date="2017-11-27T14:28:00Z">
              <w:rPr>
                <w:rFonts w:cs="Times New Roman"/>
                <w:color w:val="ff0000"/>
              </w:rPr>
            </w:rPrChange>
          </w:rPr>
          <w:t>Journal of Semantics</w:t>
        </w:r>
        <w:r>
          <w:rPr>
            <w:rFonts w:cs="Times New Roman"/>
            <w:rPrChange w:id="249" w:author="baron.bertille@outlook.com" w:date="2017-11-27T14:28:00Z">
              <w:rPr>
                <w:rFonts w:cs="Times New Roman"/>
                <w:color w:val="ff0000"/>
              </w:rPr>
            </w:rPrChange>
          </w:rPr>
          <w:t xml:space="preserve"> </w:t>
        </w:r>
        <w:r>
          <w:rPr>
            <w:rFonts w:cs="Times New Roman"/>
            <w:rPrChange w:id="250" w:author="baron.bertille@outlook.com" w:date="2017-11-27T14:28:00Z">
              <w:rPr>
                <w:rFonts w:cs="Times New Roman"/>
                <w:color w:val="ff0000"/>
              </w:rPr>
            </w:rPrChange>
          </w:rPr>
          <w:t>23</w:t>
        </w:r>
        <w:r>
          <w:rPr>
            <w:rFonts w:cs="Times New Roman"/>
            <w:rPrChange w:id="251" w:author="baron.bertille@outlook.com" w:date="2017-11-27T14:28:00Z">
              <w:rPr>
                <w:rFonts w:cs="Times New Roman"/>
                <w:color w:val="ff0000"/>
              </w:rPr>
            </w:rPrChange>
          </w:rPr>
          <w:t>.</w:t>
        </w:r>
        <w:r>
          <w:rPr>
            <w:rFonts w:cs="Times New Roman"/>
            <w:rPrChange w:id="252" w:author="baron.bertille@outlook.com" w:date="2017-11-27T14:28:00Z">
              <w:rPr>
                <w:rFonts w:cs="Times New Roman"/>
                <w:color w:val="ff0000"/>
              </w:rPr>
            </w:rPrChange>
          </w:rPr>
          <w:t xml:space="preserve"> 315–360.</w:t>
        </w:r>
        <w:r>
          <w:rPr>
            <w:rFonts w:cs="Times New Roman"/>
            <w:rPrChange w:id="253" w:author="baron.bertille@outlook.com" w:date="2017-11-27T14:28:00Z">
              <w:rPr>
                <w:rFonts w:cs="Times New Roman"/>
                <w:color w:val="ff0000"/>
              </w:rPr>
            </w:rPrChange>
          </w:rPr>
        </w:r>
      </w:ins>
    </w:p>
    <w:p>
      <w:pPr>
        <w:ind w:left="360" w:hanging="360"/>
        <w:spacing w:after="120" w:line="240" w:lineRule="auto"/>
        <w:rPr>
          <w:rFonts w:cs="Times New Roman"/>
          <w:color w:val="ff0000"/>
          <w:ins w:id="254" w:author="Bertille Baron" w:date="2017-11-27T20:41:00Z"/>
          <w:del w:id="255" w:author="baron.bertille@outlook.com" w:date="2017-11-27T15:33:00Z"/>
        </w:rPr>
      </w:pPr>
      <w:ins w:id="256" w:author="Bertille Baron" w:date="2017-11-27T20:41:00Z">
        <w:del w:id="257" w:author="baron.bertille@outlook.com" w:date="2017-11-27T15:33:00Z">
          <w:r>
            <w:rPr>
              <w:rFonts w:cs="Times New Roman"/>
              <w:color w:val="ff0000"/>
            </w:rPr>
            <w:delText>Ionin &amp; Matushansky 2006</w:delText>
          </w:r>
        </w:del>
      </w:ins>
    </w:p>
    <w:p>
      <w:pPr>
        <w:ind w:left="360" w:hanging="360"/>
        <w:spacing w:after="120" w:line="240" w:lineRule="auto"/>
        <w:rPr>
          <w:rFonts w:cs="Times New Roman"/>
          <w:ins w:id="258" w:author="baron.bertille@outlook.com" w:date="2017-11-27T15:34:00Z"/>
        </w:rPr>
      </w:pPr>
      <w:ins w:id="259" w:author="baron.bertille@outlook.com" w:date="2017-11-27T15:34:00Z">
        <w:r>
          <w:rPr>
            <w:rFonts w:cs="Times New Roman"/>
            <w:lang w:val="fr-fr"/>
            <w:rPrChange w:id="260" w:author="baron.bertille@outlook.com" w:date="2017-11-27T14:28:00Z">
              <w:rPr>
                <w:rFonts w:cs="Times New Roman"/>
                <w:color w:val="ff0000"/>
              </w:rPr>
            </w:rPrChange>
          </w:rPr>
          <w:t xml:space="preserve">Manessy, Gabriel. 1975. </w:t>
        </w:r>
        <w:r>
          <w:rPr>
            <w:rFonts w:cs="Times New Roman"/>
            <w:i/>
            <w:lang w:val="fr-fr"/>
            <w:rPrChange w:id="261" w:author="baron.bertille@outlook.com" w:date="2017-11-27T14:28:00Z">
              <w:rPr>
                <w:rFonts w:cs="Times New Roman"/>
                <w:color w:val="ff0000"/>
              </w:rPr>
            </w:rPrChange>
          </w:rPr>
          <w:t>Les langues Oti-Volta</w:t>
        </w:r>
        <w:r>
          <w:rPr>
            <w:rFonts w:cs="Times New Roman"/>
            <w:lang w:val="fr-fr"/>
            <w:rPrChange w:id="262" w:author="baron.bertille@outlook.com" w:date="2017-11-27T14:28:00Z">
              <w:rPr>
                <w:rFonts w:cs="Times New Roman"/>
                <w:color w:val="ff0000"/>
              </w:rPr>
            </w:rPrChange>
          </w:rPr>
          <w:t xml:space="preserve">. </w:t>
        </w:r>
        <w:r>
          <w:rPr>
            <w:rFonts w:cs="Times New Roman"/>
            <w:rPrChange w:id="263" w:author="baron.bertille@outlook.com" w:date="2017-11-27T14:28:00Z">
              <w:rPr>
                <w:rFonts w:cs="Times New Roman"/>
                <w:color w:val="ff0000"/>
              </w:rPr>
            </w:rPrChange>
          </w:rPr>
          <w:t>Paris: SELAF.</w:t>
        </w:r>
        <w:r>
          <w:rPr>
            <w:rFonts w:cs="Times New Roman"/>
          </w:rPr>
        </w:r>
      </w:ins>
    </w:p>
    <w:p>
      <w:pPr>
        <w:ind w:left="360" w:hanging="360"/>
        <w:spacing w:after="120" w:line="240" w:lineRule="auto"/>
        <w:rPr>
          <w:rFonts w:cs="Times New Roman"/>
          <w:ins w:id="264" w:author="baron.bertille@outlook.com" w:date="2017-11-27T15:34:00Z"/>
          <w:rPrChange w:id="265" w:author="baron.bertille@outlook.com" w:date="2017-11-27T14:28:00Z">
            <w:rPr>
              <w:rFonts w:cs="Times New Roman"/>
              <w:color w:val="ff0000"/>
            </w:rPr>
          </w:rPrChange>
        </w:rPr>
      </w:pPr>
      <w:ins w:id="266" w:author="baron.bertille@outlook.com" w:date="2017-11-27T15:34:00Z">
        <w:r>
          <w:rPr>
            <w:rFonts w:cs="Times New Roman"/>
          </w:rPr>
          <w:t>Naden, Anthony. 1989. Gur. In John Bendor-Samuel and Rhonda Hartell</w:t>
        </w:r>
        <w:r>
          <w:rPr>
            <w:rFonts w:cs="Times New Roman"/>
          </w:rPr>
          <w:t xml:space="preserve"> (eds.), </w:t>
        </w:r>
        <w:r>
          <w:rPr>
            <w:rFonts w:cs="Times New Roman"/>
            <w:i/>
            <w:rPrChange w:id="267" w:author="baron.bertille@outlook.com" w:date="2017-11-27T14:28:00Z">
              <w:rPr>
                <w:rFonts w:cs="Times New Roman"/>
              </w:rPr>
            </w:rPrChange>
          </w:rPr>
          <w:t>The Niger-Congo languages. A classification and description of Africa’s largest language family</w:t>
        </w:r>
        <w:r>
          <w:rPr>
            <w:rFonts w:cs="Times New Roman"/>
          </w:rPr>
          <w:t>.</w:t>
        </w:r>
        <w:r>
          <w:rPr>
            <w:rFonts w:cs="Times New Roman"/>
          </w:rPr>
          <w:t xml:space="preserve"> </w:t>
        </w:r>
        <w:r>
          <w:rPr>
            <w:rFonts w:cs="Times New Roman"/>
          </w:rPr>
          <w:t xml:space="preserve">Lanham, New York, </w:t>
        </w:r>
        <w:r>
          <w:rPr>
            <w:rFonts w:cs="Times New Roman"/>
          </w:rPr>
          <w:t>London :</w:t>
        </w:r>
        <w:r>
          <w:rPr>
            <w:rFonts w:cs="Times New Roman"/>
          </w:rPr>
          <w:t xml:space="preserve"> University Press of America. 140–168.</w:t>
        </w:r>
        <w:r>
          <w:rPr>
            <w:rFonts w:cs="Times New Roman"/>
            <w:rPrChange w:id="268" w:author="baron.bertille@outlook.com" w:date="2017-11-27T14:28:00Z">
              <w:rPr>
                <w:rFonts w:cs="Times New Roman"/>
                <w:color w:val="ff0000"/>
              </w:rPr>
            </w:rPrChange>
          </w:rPr>
        </w:r>
      </w:ins>
    </w:p>
    <w:p>
      <w:pPr>
        <w:ind w:left="360" w:hanging="360"/>
        <w:spacing w:after="120" w:line="240" w:lineRule="auto"/>
        <w:rPr>
          <w:rFonts w:cs="Times New Roman"/>
          <w:color w:val="ff0000"/>
          <w:del w:id="269" w:author="baron.bertille@outlook.com" w:date="2017-11-27T15:33:00Z"/>
        </w:rPr>
      </w:pPr>
      <w:del w:id="270" w:author="baron.bertille@outlook.com" w:date="2017-11-27T15:33:00Z">
        <w:r>
          <w:rPr>
            <w:rFonts w:cs="Times New Roman"/>
            <w:color w:val="ff0000"/>
          </w:rPr>
          <w:delText>Manessy 1975</w:delText>
        </w:r>
      </w:del>
    </w:p>
    <w:p>
      <w:pPr>
        <w:ind w:left="360" w:hanging="360"/>
        <w:spacing w:after="120" w:line="240" w:lineRule="auto"/>
        <w:rPr>
          <w:rFonts w:cs="Times New Roman"/>
          <w:color w:val="ff0000"/>
          <w:del w:id="271" w:author="baron.bertille@outlook.com" w:date="2017-11-27T15:33:00Z"/>
        </w:rPr>
      </w:pPr>
      <w:del w:id="272" w:author="baron.bertille@outlook.com" w:date="2017-11-27T15:33:00Z">
        <w:r>
          <w:rPr>
            <w:rFonts w:cs="Times New Roman"/>
            <w:color w:val="ff0000"/>
          </w:rPr>
          <w:delText>Naden 1989</w:delText>
        </w:r>
      </w:del>
    </w:p>
    <w:p>
      <w:pPr>
        <w:ind w:left="360" w:hanging="360"/>
        <w:rPr>
          <w:lang w:val="fr-fr"/>
        </w:rPr>
      </w:pPr>
      <w:r>
        <w:t xml:space="preserve">Norris, Mark. 2014. </w:t>
      </w:r>
      <w:r>
        <w:rPr>
          <w:i/>
        </w:rPr>
        <w:t>A Theory of Nominal Concord</w:t>
      </w:r>
      <w:r>
        <w:t xml:space="preserve">. </w:t>
      </w:r>
      <w:r>
        <w:rPr>
          <w:lang w:val="fr-fr"/>
        </w:rPr>
        <w:t>UC Santa Cruz. PhD Dissertation.</w:t>
      </w:r>
      <w:r>
        <w:rPr>
          <w:lang w:val="fr-fr"/>
        </w:rPr>
      </w:r>
    </w:p>
    <w:p>
      <w:pPr>
        <w:spacing w:after="0" w:line="240" w:lineRule="auto"/>
        <w:keepNext w:val="0"/>
        <w:widowControl/>
        <w:rPr>
          <w:color w:val="ff0000"/>
          <w:rPrChange w:id="273" w:author="baron.bertille@outlook.com" w:date="2017-11-27T14:28:00Z">
            <w:rPr>
              <w:color w:val="ff0000"/>
              <w:lang w:val="fr-fr"/>
            </w:rPr>
          </w:rPrChange>
        </w:rPr>
        <w:pPrChange w:id="274" w:author="baron.bertille@outlook.com" w:date="2017-11-27T22:36:00Z">
          <w:pPr>
            <w:ind w:left="360" w:hanging="360"/>
          </w:pPr>
        </w:pPrChange>
      </w:pPr>
      <w:ins w:id="275" w:author="baron.bertille@outlook.com" w:date="2017-11-27T15:34:00Z">
        <w:r>
          <w:rPr>
            <w:rFonts w:eastAsia="Calibri" w:cs="Times New Roman"/>
            <w:color w:val="252525"/>
            <w:lang w:bidi="ar-sa"/>
          </w:rPr>
          <w:t xml:space="preserve">Westermann, Diedrich &amp; Bryan, M.A. (1970 [1952]). </w:t>
        </w:r>
        <w:r>
          <w:rPr>
            <w:rFonts w:eastAsia="Calibri" w:cs="Times New Roman"/>
            <w:i/>
            <w:iCs/>
            <w:color w:val="252525"/>
            <w:lang w:bidi="ar-sa"/>
          </w:rPr>
          <w:t>The Languages of West Africa</w:t>
        </w:r>
        <w:r>
          <w:rPr>
            <w:rFonts w:eastAsia="Calibri" w:cs="Times New Roman"/>
            <w:color w:val="252525"/>
            <w:lang w:bidi="ar-sa"/>
          </w:rPr>
          <w:t>. Oxford: International African Institute / Oxford University Press.</w:t>
        </w:r>
      </w:ins>
      <w:del w:id="276" w:author="baron.bertille@outlook.com" w:date="2017-11-27T15:33:00Z">
        <w:r>
          <w:rPr>
            <w:color w:val="ff0000"/>
            <w:rPrChange w:id="277" w:author="baron.bertille@outlook.com" w:date="2017-11-27T14:28:00Z">
              <w:rPr>
                <w:color w:val="ff0000"/>
                <w:lang w:val="fr-fr"/>
              </w:rPr>
            </w:rPrChange>
          </w:rPr>
          <w:delText>Westermann 1970</w:delText>
        </w:r>
      </w:del>
    </w:p>
    <w:sectPr>
      <w:footnotePr>
        <w:pos w:val="pageBottom"/>
        <w:numFmt w:val="decimal"/>
        <w:numStart w:val="1"/>
        <w:numRestart w:val="continuous"/>
      </w:footnotePr>
      <w:endnotePr>
        <w:pos w:val="docEnd"/>
        <w:numFmt w:val="decimal"/>
        <w:numStart w:val="1"/>
        <w:numRestart w:val="continuous"/>
      </w:endnotePr>
      <w:type w:val="nextPage"/>
      <w:pgSz w:h="16838" w:w="11906"/>
      <w:pgMar w:left="1134" w:top="1134" w:right="3969" w:bottom="3969"/>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OpenSymbol">
    <w:charset w:val="00"/>
    <w:family w:val="auto"/>
    <w:pitch w:val="default"/>
  </w:font>
  <w:font w:name="Courier New">
    <w:charset w:val="00"/>
    <w:family w:val="modern"/>
    <w:pitch w:val="default"/>
  </w:font>
  <w:font w:name="Wingdings">
    <w:charset w:val="02"/>
    <w:family w:val="auto"/>
    <w:pitch w:val="default"/>
  </w:font>
  <w:font w:name="Calibri">
    <w:charset w:val="00"/>
    <w:family w:val="swiss"/>
    <w:pitch w:val="default"/>
  </w:font>
  <w:font w:name="Droid Sans Fallback">
    <w:charset w:val="00"/>
    <w:family w:val="auto"/>
    <w:pitch w:val="default"/>
  </w:font>
  <w:font w:name="FreeSans">
    <w:charset w:val="00"/>
    <w:family w:val="swiss"/>
    <w:pitch w:val="default"/>
  </w:font>
  <w:font w:name="Arial">
    <w:charset w:val="00"/>
    <w:family w:val="swiss"/>
    <w:pitch w:val="default"/>
  </w:font>
  <w:font w:name="Calibri Light">
    <w:charset w:val="00"/>
    <w:family w:val="swiss"/>
    <w:pitch w:val="default"/>
  </w:font>
  <w:font w:name="Mangal">
    <w:charset w:val="00"/>
    <w:family w:val="roman"/>
    <w:pitch w:val="default"/>
  </w:font>
  <w:font w:name="SimSun">
    <w:charset w:val="86"/>
    <w:family w:val="auto"/>
    <w:pitch w:val="default"/>
  </w:font>
  <w:font w:name="Segoe UI">
    <w:charset w:val="00"/>
    <w:family w:val="swiss"/>
    <w:pitch w:val="default"/>
  </w:font>
  <w:font w:name="Times New Roman,Bold">
    <w:charset w:val="a3"/>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5">
    <w:p>
      <w:pPr>
        <w:pStyle w:val="FootnoteText"/>
      </w:pPr>
      <w:r>
        <w:rPr>
          <w:rStyle w:val="FootnoteReference"/>
        </w:rPr>
      </w:r>
      <w:r>
        <w:rPr>
          <w:rStyle w:val="FootnoteReference"/>
        </w:rPr>
        <w:footnoteRef/>
      </w:r>
      <w:r>
        <w:t xml:space="preserve"> </w:t>
      </w:r>
      <w:r>
        <w:rPr>
          <w:rPrChange w:id="278" w:author="baron.bertille@outlook.com" w:date="2017-11-27T14:28:00Z">
            <w:rPr>
              <w:color w:val="ff0000"/>
            </w:rPr>
          </w:rPrChange>
        </w:rPr>
        <w:t>Although there is some controversy over its classification (Manessy 1975, Naden 1989), Senufo is traditionally defined as a branch of the Niger-Congo, Gur subgroup (Westermann 1970, Bendor-Samuel 1971).</w:t>
      </w:r>
      <w:r/>
    </w:p>
  </w:footnote>
  <w:footnote w:id="6">
    <w:p>
      <w:pPr>
        <w:pStyle w:val="FootnoteText"/>
      </w:pPr>
      <w:r>
        <w:rPr>
          <w:rStyle w:val="FootnoteReference"/>
        </w:rPr>
      </w:r>
      <w:r>
        <w:rPr>
          <w:rStyle w:val="FootnoteReference"/>
        </w:rPr>
        <w:footnoteRef/>
      </w:r>
      <w:r>
        <w:t xml:space="preserve"> Glossing and abbreviations are as follows: A(dj) </w:t>
      </w:r>
      <w:ins w:id="279" w:author="baron.bertille@outlook.com" w:date="2018-01-15T12:24:00Z">
        <w:r>
          <w:t xml:space="preserve">- </w:t>
        </w:r>
      </w:ins>
      <w:r>
        <w:t xml:space="preserve">adjective, 1 </w:t>
      </w:r>
      <w:ins w:id="280" w:author="baron.bertille@outlook.com" w:date="2018-01-15T12:24:00Z">
        <w:r>
          <w:t xml:space="preserve">- </w:t>
        </w:r>
      </w:ins>
      <w:r>
        <w:t xml:space="preserve">gender1, 2 </w:t>
      </w:r>
      <w:ins w:id="281" w:author="baron.bertille@outlook.com" w:date="2018-01-15T12:24:00Z">
        <w:r>
          <w:t xml:space="preserve">- </w:t>
        </w:r>
      </w:ins>
      <w:r>
        <w:t xml:space="preserve">gender2, 3 </w:t>
      </w:r>
      <w:ins w:id="282" w:author="baron.bertille@outlook.com" w:date="2018-01-15T12:24:00Z">
        <w:r>
          <w:t xml:space="preserve">- </w:t>
        </w:r>
      </w:ins>
      <w:r>
        <w:t xml:space="preserve">gender3, D </w:t>
      </w:r>
      <w:ins w:id="283" w:author="baron.bertille@outlook.com" w:date="2018-01-15T12:24:00Z">
        <w:r>
          <w:t xml:space="preserve">- </w:t>
        </w:r>
      </w:ins>
      <w:r>
        <w:t xml:space="preserve">determiner, DEF </w:t>
      </w:r>
      <w:ins w:id="284" w:author="baron.bertille@outlook.com" w:date="2018-01-15T12:24:00Z">
        <w:r>
          <w:t xml:space="preserve">- </w:t>
        </w:r>
      </w:ins>
      <w:r>
        <w:t xml:space="preserve">definite, Dem </w:t>
      </w:r>
      <w:ins w:id="285" w:author="baron.bertille@outlook.com" w:date="2018-01-15T12:24:00Z">
        <w:r>
          <w:t xml:space="preserve">- </w:t>
        </w:r>
      </w:ins>
      <w:r>
        <w:t xml:space="preserve">demonstrative, INDEF </w:t>
      </w:r>
      <w:ins w:id="286" w:author="baron.bertille@outlook.com" w:date="2018-01-15T12:24:00Z">
        <w:r>
          <w:t xml:space="preserve">- </w:t>
        </w:r>
      </w:ins>
      <w:r>
        <w:t>indefinite, Num</w:t>
      </w:r>
      <w:ins w:id="287" w:author="baron.bertille@outlook.com" w:date="2018-01-15T12:24:00Z">
        <w:r>
          <w:t xml:space="preserve"> -</w:t>
        </w:r>
      </w:ins>
      <w:r>
        <w:t xml:space="preserve"> numeral, PL</w:t>
      </w:r>
      <w:ins w:id="288" w:author="baron.bertille@outlook.com" w:date="2018-01-15T12:24:00Z">
        <w:r>
          <w:t xml:space="preserve"> -</w:t>
        </w:r>
      </w:ins>
      <w:r>
        <w:t xml:space="preserve"> plural, SG</w:t>
      </w:r>
      <w:ins w:id="289" w:author="baron.bertille@outlook.com" w:date="2018-01-15T12:24:00Z">
        <w:r>
          <w:t xml:space="preserve"> -</w:t>
        </w:r>
      </w:ins>
      <w:r>
        <w:t xml:space="preserve"> singular.</w:t>
      </w:r>
    </w:p>
  </w:footnote>
  <w:footnote w:id="8">
    <w:p>
      <w:pPr>
        <w:pStyle w:val="FootnoteText"/>
      </w:pPr>
      <w:ins w:id="290" w:author="Bertille Baron" w:date="2017-11-27T20:41:00Z">
        <w:r>
          <w:rPr>
            <w:rStyle w:val="FootnoteReference"/>
          </w:rPr>
          <w:footnoteRef/>
        </w:r>
        <w:r>
          <w:t xml:space="preserve"> The data introduced and analyzed throughout this paper was elicited from a native speaker of Senufo Nafara.</w:t>
        </w:r>
      </w:ins>
    </w:p>
  </w:footnote>
  <w:footnote w:id="11">
    <w:p>
      <w:pPr>
        <w:pStyle w:val="FootnoteText"/>
      </w:pPr>
      <w:r>
        <w:rPr>
          <w:rStyle w:val="FootnoteReference"/>
        </w:rPr>
      </w:r>
      <w:r>
        <w:rPr>
          <w:rStyle w:val="FootnoteReference"/>
        </w:rPr>
        <w:footnoteRef/>
      </w:r>
      <w:r>
        <w:t xml:space="preserve"> The noun classification adopted in this paper is adapted from those provided by both Manessy (1996:22) and Carlson (1994:76) for other Senufo varieties. Nafara shows a 5-gender system, where genders 1, 2, and 3 consist of countable nouns, and genders 4 and 5 are for non-count nouns. Considering the scope of this paper, I will limit my discussion to countable nouns.</w:t>
      </w:r>
    </w:p>
  </w:footnote>
  <w:footnote w:id="13">
    <w:p>
      <w:pPr>
        <w:pStyle w:val="FootnoteText"/>
      </w:pPr>
      <w:ins w:id="291" w:author="baron.bertille@outlook.com" w:date="2017-11-27T15:34:00Z">
        <w:r>
          <w:rPr>
            <w:rStyle w:val="FootnoteReference"/>
          </w:rPr>
          <w:footnoteRef/>
        </w:r>
        <w:r>
          <w:t xml:space="preserve"> This is true of all numerals except ‘one’</w:t>
        </w:r>
      </w:ins>
      <w:r>
        <w:t xml:space="preserve"> which</w:t>
      </w:r>
      <w:ins w:id="292" w:author="baron.bertille@outlook.com" w:date="2017-11-27T15:34:00Z">
        <w:r>
          <w:t xml:space="preserve"> shows gender agreement, as shown in 2.1.4.</w:t>
        </w:r>
      </w:ins>
    </w:p>
  </w:footnote>
  <w:footnote w:id="25">
    <w:p>
      <w:pPr>
        <w:pStyle w:val="FootnoteText"/>
      </w:pPr>
      <w:r>
        <w:rPr>
          <w:rStyle w:val="FootnoteReference"/>
        </w:rPr>
      </w:r>
      <w:r>
        <w:rPr>
          <w:rStyle w:val="FootnoteReference"/>
        </w:rPr>
        <w:footnoteRef/>
      </w:r>
      <w:r>
        <w:t xml:space="preserve"> The present analysis for the surface DP word order in Nafara does not justify the need for AgrPs to be generated in the syntax.</w:t>
      </w:r>
    </w:p>
  </w:footnote>
  <w:footnote w:id="53">
    <w:p>
      <w:pPr>
        <w:pStyle w:val="FootnoteText"/>
      </w:pPr>
      <w:ins w:id="293" w:author="Bertille Baron" w:date="2017-11-27T20:41:00Z">
        <w:r>
          <w:rPr>
            <w:rStyle w:val="FootnoteReference"/>
          </w:rPr>
          <w:footnoteRef/>
        </w:r>
        <w:r>
          <w:t xml:space="preserve"> Cross-linguistically, numerals have either been analyzed as lexical or functional categories, showing great cross-linguistic differences (Danon 2012, Ionin &amp; Matushansky 2006, among others). </w:t>
        </w:r>
      </w:ins>
    </w:p>
  </w:footnote>
  <w:footnote w:id="110">
    <w:p>
      <w:pPr>
        <w:pStyle w:val="FootnoteText"/>
      </w:pPr>
      <w:ins w:id="294" w:author="baron.bertille@outlook.com" w:date="2017-11-27T15:34:00Z">
        <w:r>
          <w:rPr>
            <w:rStyle w:val="FootnoteReference"/>
          </w:rPr>
          <w:footnoteRef/>
        </w:r>
        <w:r>
          <w:t xml:space="preserve"> </w:t>
        </w:r>
        <w:r>
          <w:rPr>
            <w:rPrChange w:id="295" w:author="baron.bertille@outlook.com" w:date="2017-11-27T14:28:00Z">
              <w:rPr>
                <w:color w:val="ff0000"/>
              </w:rPr>
            </w:rPrChange>
          </w:rPr>
          <w:t xml:space="preserve">In his account for Gungbe – and ultimately for Gbe languages, </w:t>
        </w:r>
        <w:r>
          <w:t>Aboh</w:t>
        </w:r>
        <w:r>
          <w:rPr>
            <w:rPrChange w:id="296" w:author="baron.bertille@outlook.com" w:date="2017-11-27T14:28:00Z">
              <w:rPr>
                <w:color w:val="ff0000"/>
              </w:rPr>
            </w:rPrChange>
          </w:rPr>
          <w:t xml:space="preserve"> (2004) argues in favor of an extended noun phrase that he calls </w:t>
        </w:r>
        <w:r>
          <w:t>ƩP. In Gbe (also Niger-Congo), ƩP constitutes the inflectional nominal domain, and ƩP alone undergoes movement up the DP spine for agreement purposes, landing in Spec,DP. While ƩP in Nafara does not apparently constitute a particular inflectional domain, I posit its existence in the language as the extended noun phrase once the higher adjectives have merged.</w:t>
        </w:r>
      </w:ins>
    </w:p>
  </w:footnote>
  <w:footnote w:id="116">
    <w:p>
      <w:pPr>
        <w:pStyle w:val="FootnoteText"/>
      </w:pPr>
      <w:ins w:id="297" w:author="Bertille Baron" w:date="2017-11-27T20:41:00Z">
        <w:r>
          <w:rPr>
            <w:rStyle w:val="FootnoteReference"/>
          </w:rPr>
          <w:footnoteRef/>
        </w:r>
        <w:r>
          <w:t xml:space="preserve"> Further data regarding complements to N is called for. The question is left aside and will be the object of future research. </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Numbered list 1"/>
    <w:lvl w:ilvl="0">
      <w:start w:val="1"/>
      <w:numFmt w:val="decimal"/>
      <w:suff w:val="tab"/>
      <w:lvlText w:val="%1."/>
      <w:lvlJc w:val="left"/>
      <w:pPr>
        <w:ind w:left="1132" w:hanging="0"/>
      </w:pPr>
      <w:rPr/>
    </w:lvl>
  </w:abstractNum>
  <w:abstractNum w:abstractNumId="2">
    <w:multiLevelType w:val="singleLevel"/>
    <w:name w:val="Numbered list 2"/>
    <w:lvl w:ilvl="0">
      <w:start w:val="1"/>
      <w:numFmt w:val="decimal"/>
      <w:suff w:val="tab"/>
      <w:lvlText w:val="%1."/>
      <w:lvlJc w:val="left"/>
      <w:pPr>
        <w:ind w:left="849" w:hanging="0"/>
      </w:pPr>
      <w:rPr/>
    </w:lvl>
  </w:abstractNum>
  <w:abstractNum w:abstractNumId="3">
    <w:multiLevelType w:val="singleLevel"/>
    <w:name w:val="Numbered list 3"/>
    <w:lvl w:ilvl="0">
      <w:start w:val="1"/>
      <w:numFmt w:val="decimal"/>
      <w:suff w:val="tab"/>
      <w:lvlText w:val="%1."/>
      <w:lvlJc w:val="left"/>
      <w:pPr>
        <w:ind w:left="566" w:hanging="0"/>
      </w:pPr>
      <w:rPr/>
    </w:lvl>
  </w:abstractNum>
  <w:abstractNum w:abstractNumId="4">
    <w:multiLevelType w:val="singleLevel"/>
    <w:name w:val="Numbered list 4"/>
    <w:lvl w:ilvl="0">
      <w:start w:val="1"/>
      <w:numFmt w:val="decimal"/>
      <w:suff w:val="tab"/>
      <w:lvlText w:val="%1."/>
      <w:lvlJc w:val="left"/>
      <w:pPr>
        <w:ind w:left="283" w:hanging="0"/>
      </w:pPr>
      <w:rPr/>
    </w:lvl>
  </w:abstractNum>
  <w:abstractNum w:abstractNumId="5">
    <w:multiLevelType w:val="singleLevel"/>
    <w:name w:val="Numbered list 5"/>
    <w:lvl w:ilvl="0">
      <w:numFmt w:val="bullet"/>
      <w:suff w:val="tab"/>
      <w:lvlText w:val=""/>
      <w:lvlJc w:val="left"/>
      <w:pPr>
        <w:ind w:left="1132" w:hanging="0"/>
      </w:pPr>
      <w:rPr>
        <w:rPr>
          <w:rFonts w:ascii="Symbol" w:hAnsi="Symbol"/>
        </w:rPr>
      </w:rPr>
    </w:lvl>
  </w:abstractNum>
  <w:abstractNum w:abstractNumId="6">
    <w:multiLevelType w:val="singleLevel"/>
    <w:name w:val="Numbered list 6"/>
    <w:lvl w:ilvl="0">
      <w:numFmt w:val="bullet"/>
      <w:suff w:val="tab"/>
      <w:lvlText w:val=""/>
      <w:lvlJc w:val="left"/>
      <w:pPr>
        <w:ind w:left="849" w:hanging="0"/>
      </w:pPr>
      <w:rPr>
        <w:rPr>
          <w:rFonts w:ascii="Symbol" w:hAnsi="Symbol"/>
        </w:rPr>
      </w:rPr>
    </w:lvl>
  </w:abstractNum>
  <w:abstractNum w:abstractNumId="7">
    <w:multiLevelType w:val="singleLevel"/>
    <w:name w:val="Numbered list 7"/>
    <w:lvl w:ilvl="0">
      <w:numFmt w:val="bullet"/>
      <w:suff w:val="tab"/>
      <w:lvlText w:val=""/>
      <w:lvlJc w:val="left"/>
      <w:pPr>
        <w:ind w:left="566" w:hanging="0"/>
      </w:pPr>
      <w:rPr>
        <w:rPr>
          <w:rFonts w:ascii="Symbol" w:hAnsi="Symbol"/>
        </w:rPr>
      </w:rPr>
    </w:lvl>
  </w:abstractNum>
  <w:abstractNum w:abstractNumId="8">
    <w:multiLevelType w:val="singleLevel"/>
    <w:name w:val="Numbered list 8"/>
    <w:lvl w:ilvl="0">
      <w:numFmt w:val="bullet"/>
      <w:suff w:val="tab"/>
      <w:lvlText w:val=""/>
      <w:lvlJc w:val="left"/>
      <w:pPr>
        <w:ind w:left="283" w:hanging="0"/>
      </w:pPr>
      <w:rPr>
        <w:rPr>
          <w:rFonts w:ascii="Symbol" w:hAnsi="Symbol"/>
        </w:rPr>
      </w:rPr>
    </w:lvl>
  </w:abstractNum>
  <w:abstractNum w:abstractNumId="9">
    <w:multiLevelType w:val="singleLevel"/>
    <w:name w:val="Numbered list 9"/>
    <w:lvl w:ilvl="0">
      <w:start w:val="1"/>
      <w:numFmt w:val="decimal"/>
      <w:suff w:val="tab"/>
      <w:lvlText w:val="%1."/>
      <w:lvlJc w:val="left"/>
      <w:pPr>
        <w:ind w:left="0" w:hanging="0"/>
      </w:pPr>
      <w:rPr/>
    </w:lvl>
  </w:abstractNum>
  <w:abstractNum w:abstractNumId="10">
    <w:multiLevelType w:val="singleLevel"/>
    <w:name w:val="Numbered list 10"/>
    <w:lvl w:ilvl="0">
      <w:numFmt w:val="bullet"/>
      <w:suff w:val="tab"/>
      <w:lvlText w:val=""/>
      <w:lvlJc w:val="left"/>
      <w:pPr>
        <w:ind w:left="0" w:hanging="0"/>
      </w:pPr>
      <w:rPr>
        <w:rPr>
          <w:rFonts w:ascii="Symbol" w:hAnsi="Symbol"/>
        </w:rPr>
      </w:rPr>
    </w:lvl>
  </w:abstractNum>
  <w:abstractNum w:abstractNumId="11">
    <w:multiLevelType w:val="hybridMultilevel"/>
    <w:name w:val="Numbered list 11"/>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12">
    <w:multiLevelType w:val="hybridMultilevel"/>
    <w:name w:val="Numbered list 12"/>
    <w:lvl w:ilvl="0">
      <w:start w:val="1"/>
      <w:numFmt w:val="none"/>
      <w:pStyle w:val="Heading1"/>
      <w:suff w:val="nothing"/>
      <w:lvlText w:val=""/>
      <w:lvlJc w:val="left"/>
      <w:pPr>
        <w:ind w:left="0" w:hanging="0"/>
      </w:pPr>
      <w:rPr/>
    </w:lvl>
    <w:lvl w:ilvl="1">
      <w:start w:val="1"/>
      <w:numFmt w:val="decimal"/>
      <w:suff w:val="tab"/>
      <w:lvlText w:val="(%2)"/>
      <w:lvlJc w:val="left"/>
      <w:pPr>
        <w:ind w:left="113" w:hanging="0"/>
      </w:pPr>
      <w:rPr/>
    </w:lvl>
    <w:lvl w:ilvl="2">
      <w:start w:val="1"/>
      <w:numFmt w:val="none"/>
      <w:pStyle w:val="Heading3"/>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pStyle w:val="Heading6"/>
      <w:suff w:val="nothing"/>
      <w:lvlText w:val=""/>
      <w:lvlJc w:val="left"/>
      <w:pPr>
        <w:ind w:left="0" w:hanging="0"/>
      </w:pPr>
      <w:rPr/>
    </w:lvl>
    <w:lvl w:ilvl="6">
      <w:start w:val="1"/>
      <w:numFmt w:val="none"/>
      <w:pStyle w:val="Heading7"/>
      <w:suff w:val="nothing"/>
      <w:lvlText w:val=""/>
      <w:lvlJc w:val="left"/>
      <w:pPr>
        <w:ind w:left="0" w:hanging="0"/>
      </w:pPr>
      <w:rPr/>
    </w:lvl>
    <w:lvl w:ilvl="7">
      <w:start w:val="1"/>
      <w:numFmt w:val="none"/>
      <w:pStyle w:val="Heading8"/>
      <w:suff w:val="nothing"/>
      <w:lvlText w:val=""/>
      <w:lvlJc w:val="left"/>
      <w:pPr>
        <w:ind w:left="0" w:hanging="0"/>
      </w:pPr>
      <w:rPr/>
    </w:lvl>
    <w:lvl w:ilvl="8">
      <w:start w:val="1"/>
      <w:numFmt w:val="none"/>
      <w:suff w:val="nothing"/>
      <w:lvlText w:val=""/>
      <w:lvlJc w:val="left"/>
      <w:pPr>
        <w:ind w:left="0" w:hanging="0"/>
      </w:pPr>
      <w:rPr/>
    </w:lvl>
  </w:abstractNum>
  <w:abstractNum w:abstractNumId="13">
    <w:multiLevelType w:val="hybridMultilevel"/>
    <w:name w:val="Numbered list 13"/>
    <w:lvl w:ilvl="0">
      <w:start w:val="1"/>
      <w:numFmt w:val="decimal"/>
      <w:pStyle w:val="gloss"/>
      <w:suff w:val="tab"/>
      <w:lvlText w:val="(%1)"/>
      <w:lvlJc w:val="left"/>
      <w:pPr>
        <w:ind w:left="1702" w:hanging="0"/>
      </w:pPr>
      <w:rPr>
        <w:rPr>
          <w:b w:val="0"/>
          <w:color w:val="auto"/>
        </w:rPr>
      </w:rPr>
    </w:lvl>
    <w:lvl w:ilvl="1">
      <w:start w:val="1"/>
      <w:numFmt w:val="lowerLetter"/>
      <w:suff w:val="tab"/>
      <w:lvlText w:val="%2."/>
      <w:lvlJc w:val="left"/>
      <w:pPr>
        <w:ind w:left="2422" w:hanging="0"/>
      </w:pPr>
      <w:rPr/>
    </w:lvl>
    <w:lvl w:ilvl="2">
      <w:start w:val="1"/>
      <w:numFmt w:val="lowerRoman"/>
      <w:suff w:val="tab"/>
      <w:lvlText w:val="%3."/>
      <w:lvlJc w:val="left"/>
      <w:pPr>
        <w:ind w:left="3322" w:hanging="0"/>
      </w:pPr>
      <w:rPr/>
    </w:lvl>
    <w:lvl w:ilvl="3">
      <w:start w:val="1"/>
      <w:numFmt w:val="decimal"/>
      <w:suff w:val="tab"/>
      <w:lvlText w:val="%4."/>
      <w:lvlJc w:val="left"/>
      <w:pPr>
        <w:ind w:left="3862" w:hanging="0"/>
      </w:pPr>
      <w:rPr/>
    </w:lvl>
    <w:lvl w:ilvl="4">
      <w:start w:val="1"/>
      <w:numFmt w:val="lowerLetter"/>
      <w:suff w:val="tab"/>
      <w:lvlText w:val="%5."/>
      <w:lvlJc w:val="left"/>
      <w:pPr>
        <w:ind w:left="4582" w:hanging="0"/>
      </w:pPr>
      <w:rPr/>
    </w:lvl>
    <w:lvl w:ilvl="5">
      <w:start w:val="1"/>
      <w:numFmt w:val="lowerRoman"/>
      <w:suff w:val="tab"/>
      <w:lvlText w:val="%6."/>
      <w:lvlJc w:val="left"/>
      <w:pPr>
        <w:ind w:left="5482" w:hanging="0"/>
      </w:pPr>
      <w:rPr/>
    </w:lvl>
    <w:lvl w:ilvl="6">
      <w:start w:val="1"/>
      <w:numFmt w:val="decimal"/>
      <w:suff w:val="tab"/>
      <w:lvlText w:val="%7."/>
      <w:lvlJc w:val="left"/>
      <w:pPr>
        <w:ind w:left="6022" w:hanging="0"/>
      </w:pPr>
      <w:rPr/>
    </w:lvl>
    <w:lvl w:ilvl="7">
      <w:start w:val="1"/>
      <w:numFmt w:val="lowerLetter"/>
      <w:suff w:val="tab"/>
      <w:lvlText w:val="%8."/>
      <w:lvlJc w:val="left"/>
      <w:pPr>
        <w:ind w:left="6742" w:hanging="0"/>
      </w:pPr>
      <w:rPr/>
    </w:lvl>
    <w:lvl w:ilvl="8">
      <w:start w:val="1"/>
      <w:numFmt w:val="lowerRoman"/>
      <w:suff w:val="tab"/>
      <w:lvlText w:val="%9."/>
      <w:lvlJc w:val="left"/>
      <w:pPr>
        <w:ind w:left="7642" w:hanging="0"/>
      </w:pPr>
      <w:rPr/>
    </w:lvl>
  </w:abstractNum>
  <w:abstractNum w:abstractNumId="14">
    <w:multiLevelType w:val="hybridMultilevel"/>
    <w:name w:val="Numbered list 14"/>
    <w:lvl w:ilvl="0">
      <w:numFmt w:val="bullet"/>
      <w:suff w:val="tab"/>
      <w:lvlText w:val=""/>
      <w:lvlJc w:val="left"/>
      <w:pPr>
        <w:ind w:left="360" w:hanging="0"/>
      </w:pPr>
      <w:rPr>
        <w:rPr>
          <w:rFonts w:ascii="Symbol" w:hAnsi="Symbol" w:cs="Symbol"/>
        </w:rPr>
      </w:rPr>
    </w:lvl>
    <w:lvl w:ilvl="1">
      <w:numFmt w:val="bullet"/>
      <w:suff w:val="tab"/>
      <w:lvlText w:val="◦"/>
      <w:lvlJc w:val="left"/>
      <w:pPr>
        <w:ind w:left="720" w:hanging="0"/>
      </w:pPr>
      <w:rPr>
        <w:rPr>
          <w:rFonts w:ascii="OpenSymbol" w:hAnsi="OpenSymbol" w:cs="OpenSymbol"/>
        </w:rPr>
      </w:rPr>
    </w:lvl>
    <w:lvl w:ilvl="2">
      <w:numFmt w:val="bullet"/>
      <w:suff w:val="tab"/>
      <w:lvlText w:val="▪"/>
      <w:lvlJc w:val="left"/>
      <w:pPr>
        <w:ind w:left="1080" w:hanging="0"/>
      </w:pPr>
      <w:rPr>
        <w:rPr>
          <w:rFonts w:ascii="OpenSymbol" w:hAnsi="OpenSymbol" w:cs="OpenSymbol"/>
        </w:rPr>
      </w:rPr>
    </w:lvl>
    <w:lvl w:ilvl="3">
      <w:numFmt w:val="bullet"/>
      <w:suff w:val="tab"/>
      <w:lvlText w:val=""/>
      <w:lvlJc w:val="left"/>
      <w:pPr>
        <w:ind w:left="1440" w:hanging="0"/>
      </w:pPr>
      <w:rPr>
        <w:rPr>
          <w:rFonts w:ascii="Symbol" w:hAnsi="Symbol" w:cs="Symbol"/>
        </w:rPr>
      </w:rPr>
    </w:lvl>
    <w:lvl w:ilvl="4">
      <w:numFmt w:val="bullet"/>
      <w:suff w:val="tab"/>
      <w:lvlText w:val="◦"/>
      <w:lvlJc w:val="left"/>
      <w:pPr>
        <w:ind w:left="1800" w:hanging="0"/>
      </w:pPr>
      <w:rPr>
        <w:rPr>
          <w:rFonts w:ascii="OpenSymbol" w:hAnsi="OpenSymbol" w:cs="OpenSymbol"/>
        </w:rPr>
      </w:rPr>
    </w:lvl>
    <w:lvl w:ilvl="5">
      <w:numFmt w:val="bullet"/>
      <w:suff w:val="tab"/>
      <w:lvlText w:val="▪"/>
      <w:lvlJc w:val="left"/>
      <w:pPr>
        <w:ind w:left="2160" w:hanging="0"/>
      </w:pPr>
      <w:rPr>
        <w:rPr>
          <w:rFonts w:ascii="OpenSymbol" w:hAnsi="OpenSymbol" w:cs="OpenSymbol"/>
        </w:rPr>
      </w:rPr>
    </w:lvl>
    <w:lvl w:ilvl="6">
      <w:numFmt w:val="bullet"/>
      <w:suff w:val="tab"/>
      <w:lvlText w:val=""/>
      <w:lvlJc w:val="left"/>
      <w:pPr>
        <w:ind w:left="2520" w:hanging="0"/>
      </w:pPr>
      <w:rPr>
        <w:rPr>
          <w:rFonts w:ascii="Symbol" w:hAnsi="Symbol" w:cs="Symbol"/>
        </w:rPr>
      </w:rPr>
    </w:lvl>
    <w:lvl w:ilvl="7">
      <w:numFmt w:val="bullet"/>
      <w:suff w:val="tab"/>
      <w:lvlText w:val="◦"/>
      <w:lvlJc w:val="left"/>
      <w:pPr>
        <w:ind w:left="2880" w:hanging="0"/>
      </w:pPr>
      <w:rPr>
        <w:rPr>
          <w:rFonts w:ascii="OpenSymbol" w:hAnsi="OpenSymbol" w:cs="OpenSymbol"/>
        </w:rPr>
      </w:rPr>
    </w:lvl>
    <w:lvl w:ilvl="8">
      <w:numFmt w:val="bullet"/>
      <w:suff w:val="tab"/>
      <w:lvlText w:val="▪"/>
      <w:lvlJc w:val="left"/>
      <w:pPr>
        <w:ind w:left="3240" w:hanging="0"/>
      </w:pPr>
      <w:rPr>
        <w:rPr>
          <w:rFonts w:ascii="OpenSymbol" w:hAnsi="OpenSymbol" w:cs="OpenSymbol"/>
        </w:rPr>
      </w:rPr>
    </w:lvl>
  </w:abstractNum>
  <w:abstractNum w:abstractNumId="15">
    <w:multiLevelType w:val="hybridMultilevel"/>
    <w:name w:val="Numbered list 15"/>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6">
    <w:multiLevelType w:val="hybridMultilevel"/>
    <w:name w:val="Numbered list 16"/>
    <w:lvl w:ilvl="0">
      <w:start w:val="1"/>
      <w:numFmt w:val="decimal"/>
      <w:pStyle w:val="ls_Section1"/>
      <w:suff w:val="tab"/>
      <w:lvlText w:val="%1."/>
      <w:lvlJc w:val="left"/>
      <w:pPr>
        <w:ind w:left="360" w:hanging="0"/>
      </w:pPr>
      <w:rPr/>
    </w:lvl>
    <w:lvl w:ilvl="1">
      <w:start w:val="1"/>
      <w:numFmt w:val="decimal"/>
      <w:pStyle w:val="ls_Section2"/>
      <w:suff w:val="tab"/>
      <w:lvlText w:val="%1.%2."/>
      <w:lvlJc w:val="left"/>
      <w:pPr>
        <w:ind w:left="1080" w:hanging="0"/>
      </w:pPr>
      <w:rPr/>
    </w:lvl>
    <w:lvl w:ilvl="2">
      <w:start w:val="1"/>
      <w:numFmt w:val="decimal"/>
      <w:pStyle w:val="ls_Section3"/>
      <w:suff w:val="tab"/>
      <w:lvlText w:val="%1.%2.%3."/>
      <w:lvlJc w:val="left"/>
      <w:pPr>
        <w:ind w:left="1980" w:hanging="0"/>
      </w:pPr>
      <w:rPr/>
    </w:lvl>
    <w:lvl w:ilvl="3">
      <w:start w:val="1"/>
      <w:numFmt w:val="decimal"/>
      <w:pStyle w:val="ls_Section4"/>
      <w:suff w:val="tab"/>
      <w:lvlText w:val="%1.%2.%3.%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17">
    <w:multiLevelType w:val="hybridMultilevel"/>
    <w:name w:val="Numbered list 17"/>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8">
    <w:multiLevelType w:val="hybridMultilevel"/>
    <w:name w:val="Numbered list 18"/>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19">
    <w:multiLevelType w:val="hybridMultilevel"/>
    <w:name w:val="Numbered list 19"/>
    <w:lvl w:ilvl="0">
      <w:numFmt w:val="bullet"/>
      <w:pStyle w:val="ls_BulletLis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0">
    <w:multiLevelType w:val="hybridMultilevel"/>
    <w:name w:val="Numbered list 20"/>
    <w:lvl w:ilvl="0">
      <w:start w:val="1"/>
      <w:numFmt w:val="decimal"/>
      <w:suff w:val="tab"/>
      <w:lvlText w:val="%1."/>
      <w:lvlJc w:val="left"/>
      <w:pPr>
        <w:ind w:left="360" w:hanging="0"/>
      </w:pPr>
      <w:rPr/>
    </w:lvl>
    <w:lvl w:ilvl="1">
      <w:start w:val="1"/>
      <w:numFmt w:val="decimal"/>
      <w:suff w:val="tab"/>
      <w:lvlText w:val="%2."/>
      <w:lvlJc w:val="left"/>
      <w:pPr>
        <w:ind w:left="720" w:hanging="0"/>
      </w:pPr>
      <w:rPr/>
    </w:lvl>
    <w:lvl w:ilvl="2">
      <w:start w:val="1"/>
      <w:numFmt w:val="decimal"/>
      <w:suff w:val="tab"/>
      <w:lvlText w:val="%3."/>
      <w:lvlJc w:val="left"/>
      <w:pPr>
        <w:ind w:left="1080" w:hanging="0"/>
      </w:pPr>
      <w:rPr/>
    </w:lvl>
    <w:lvl w:ilvl="3">
      <w:start w:val="1"/>
      <w:numFmt w:val="decimal"/>
      <w:suff w:val="tab"/>
      <w:lvlText w:val="%4."/>
      <w:lvlJc w:val="left"/>
      <w:pPr>
        <w:ind w:left="1440" w:hanging="0"/>
      </w:pPr>
      <w:rPr/>
    </w:lvl>
    <w:lvl w:ilvl="4">
      <w:start w:val="1"/>
      <w:numFmt w:val="decimal"/>
      <w:suff w:val="tab"/>
      <w:lvlText w:val="%5."/>
      <w:lvlJc w:val="left"/>
      <w:pPr>
        <w:ind w:left="1800" w:hanging="0"/>
      </w:pPr>
      <w:rPr/>
    </w:lvl>
    <w:lvl w:ilvl="5">
      <w:start w:val="1"/>
      <w:numFmt w:val="decimal"/>
      <w:suff w:val="tab"/>
      <w:lvlText w:val="%6."/>
      <w:lvlJc w:val="left"/>
      <w:pPr>
        <w:ind w:left="2160" w:hanging="0"/>
      </w:pPr>
      <w:rPr/>
    </w:lvl>
    <w:lvl w:ilvl="6">
      <w:start w:val="1"/>
      <w:numFmt w:val="decimal"/>
      <w:suff w:val="tab"/>
      <w:lvlText w:val="%7."/>
      <w:lvlJc w:val="left"/>
      <w:pPr>
        <w:ind w:left="2520" w:hanging="0"/>
      </w:pPr>
      <w:rPr/>
    </w:lvl>
    <w:lvl w:ilvl="7">
      <w:start w:val="1"/>
      <w:numFmt w:val="decimal"/>
      <w:suff w:val="tab"/>
      <w:lvlText w:val="%8."/>
      <w:lvlJc w:val="left"/>
      <w:pPr>
        <w:ind w:left="2880" w:hanging="0"/>
      </w:pPr>
      <w:rPr/>
    </w:lvl>
    <w:lvl w:ilvl="8">
      <w:start w:val="1"/>
      <w:numFmt w:val="decimal"/>
      <w:suff w:val="tab"/>
      <w:lvlText w:val="%9."/>
      <w:lvlJc w:val="left"/>
      <w:pPr>
        <w:ind w:left="3240" w:hanging="0"/>
      </w:pPr>
      <w:rPr/>
    </w:lvl>
  </w:abstractNum>
  <w:abstractNum w:abstractNumId="21">
    <w:multiLevelType w:val="hybridMultilevel"/>
    <w:name w:val="Numbered list 21"/>
    <w:lvl w:ilvl="0">
      <w:start w:val="1"/>
      <w:numFmt w:val="decimal"/>
      <w:suff w:val="tab"/>
      <w:lvlText w:val="(%1)"/>
      <w:lvlJc w:val="left"/>
      <w:pPr>
        <w:ind w:left="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22">
    <w:multiLevelType w:val="hybridMultilevel"/>
    <w:name w:val="Numbered list 22"/>
    <w:lvl w:ilvl="0">
      <w:start w:val="1"/>
      <w:numFmt w:val="decimal"/>
      <w:pStyle w:val="ls_Langinfo"/>
      <w:suff w:val="tab"/>
      <w:lvlText w:val="(%1)"/>
      <w:lvlJc w:val="left"/>
      <w:pPr>
        <w:ind w:left="0" w:hanging="0"/>
      </w:pPr>
      <w:rPr/>
    </w:lvl>
    <w:lvl w:ilvl="1">
      <w:start w:val="1"/>
      <w:numFmt w:val="lowerLetter"/>
      <w:suff w:val="tab"/>
      <w:lvlText w:val="%2."/>
      <w:lvlJc w:val="left"/>
      <w:pPr>
        <w:ind w:left="1077"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3">
    <w:multiLevelType w:val="hybridMultilevel"/>
    <w:name w:val="Numbered list 23"/>
    <w:lvl w:ilvl="0">
      <w:start w:val="1"/>
      <w:numFmt w:val="decimal"/>
      <w:pStyle w:val="ls_Enumerated"/>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24">
    <w:multiLevelType w:val="singleLevel"/>
    <w:name w:val="Bullet 24"/>
    <w:lvl w:ilvl="0">
      <w:start w:val="1"/>
      <w:numFmt w:val="decimal"/>
      <w:lvlText w:val="%1"/>
      <w:lvlJc w:val="left"/>
      <w:pPr>
        <w:tabs>
          <w:tab w:val="num" w:pos="0"/>
        </w:tabs>
        <w:ind w:left="0" w:hanging="0"/>
      </w:pPr>
      <w:rPr/>
    </w:lvl>
  </w:abstractNum>
  <w:abstractNum w:abstractNumId="25">
    <w:multiLevelType w:val="singleLevel"/>
    <w:name w:val="Bullet 25"/>
    <w:lvl w:ilvl="0">
      <w:numFmt w:val="bullet"/>
      <w:lvlText w:val=""/>
      <w:lvlJc w:val="left"/>
      <w:pPr>
        <w:tabs>
          <w:tab w:val="num" w:pos="0"/>
        </w:tabs>
        <w:ind w:left="0" w:hanging="0"/>
      </w:pPr>
      <w:rPr>
        <w:rPr>
          <w:rFonts w:ascii="Symbol" w:hAnsi="Symbol"/>
        </w:rPr>
      </w:rPr>
    </w:lvl>
  </w:abstractNum>
  <w:abstractNum w:abstractNumId="26">
    <w:multiLevelType w:val="singleLevel"/>
    <w:name w:val="Bullet 26"/>
    <w:lvl w:ilvl="0">
      <w:start w:val="1"/>
      <w:numFmt w:val="lowerLetter"/>
      <w:lvlText w:val="%1"/>
      <w:lvlJc w:val="left"/>
      <w:pPr>
        <w:tabs>
          <w:tab w:val="num" w:pos="0"/>
        </w:tabs>
        <w:ind w:left="0" w:hanging="0"/>
      </w:pPr>
      <w:rPr/>
    </w:lvl>
  </w:abstractNum>
  <w:abstractNum w:abstractNumId="27">
    <w:multiLevelType w:val="singleLevel"/>
    <w:name w:val="Bullet 27"/>
    <w:lvl w:ilvl="0">
      <w:start w:val="1"/>
      <w:numFmt w:val="lowerRoman"/>
      <w:lvlText w:val="%1"/>
      <w:lvlJc w:val="left"/>
      <w:pPr>
        <w:tabs>
          <w:tab w:val="num" w:pos="0"/>
        </w:tabs>
        <w:ind w:left="0" w:hanging="0"/>
      </w:pPr>
      <w:rPr/>
    </w:lvl>
  </w:abstractNum>
  <w:abstractNum w:abstractNumId="28">
    <w:multiLevelType w:val="singleLevel"/>
    <w:name w:val="Bullet 28"/>
    <w:lvl w:ilvl="0">
      <w:start w:val="1"/>
      <w:numFmt w:val="none"/>
      <w:lvlText w:val="%1"/>
      <w:lvlJc w:val="left"/>
      <w:pPr>
        <w:tabs>
          <w:tab w:val="num" w:pos="0"/>
        </w:tabs>
        <w:ind w:left="0" w:hanging="0"/>
      </w:pPr>
      <w:rPr/>
    </w:lvl>
  </w:abstractNum>
  <w:abstractNum w:abstractNumId="29">
    <w:multiLevelType w:val="singleLevel"/>
    <w:name w:val="Bullet 29"/>
    <w:lvl w:ilvl="0">
      <w:start w:val="1"/>
      <w:numFmt w:val="decimal"/>
      <w:lvlText w:val="%1"/>
      <w:lvlJc w:val="left"/>
      <w:pPr>
        <w:tabs>
          <w:tab w:val="num" w:pos="0"/>
        </w:tabs>
        <w:ind w:left="0" w:hanging="0"/>
      </w:pPr>
      <w:rPr>
        <w:rPr>
          <w:b w:val="0"/>
          <w:color w:val="auto"/>
        </w:rPr>
      </w:rPr>
    </w:lvl>
  </w:abstractNum>
  <w:abstractNum w:abstractNumId="30">
    <w:multiLevelType w:val="singleLevel"/>
    <w:name w:val="Bullet 30"/>
    <w:lvl w:ilvl="0">
      <w:numFmt w:val="bullet"/>
      <w:lvlText w:val=""/>
      <w:lvlJc w:val="left"/>
      <w:pPr>
        <w:tabs>
          <w:tab w:val="num" w:pos="0"/>
        </w:tabs>
        <w:ind w:left="0" w:hanging="0"/>
      </w:pPr>
      <w:rPr>
        <w:rPr>
          <w:rFonts w:ascii="Symbol" w:hAnsi="Symbol" w:cs="Symbol"/>
        </w:rPr>
      </w:rPr>
    </w:lvl>
  </w:abstractNum>
  <w:abstractNum w:abstractNumId="31">
    <w:multiLevelType w:val="singleLevel"/>
    <w:name w:val="Bullet 31"/>
    <w:lvl w:ilvl="0">
      <w:numFmt w:val="bullet"/>
      <w:lvlText w:val="◦"/>
      <w:lvlJc w:val="left"/>
      <w:pPr>
        <w:tabs>
          <w:tab w:val="num" w:pos="0"/>
        </w:tabs>
        <w:ind w:left="0" w:hanging="0"/>
      </w:pPr>
      <w:rPr>
        <w:rPr>
          <w:rFonts w:ascii="OpenSymbol" w:hAnsi="OpenSymbol" w:cs="OpenSymbol"/>
        </w:rPr>
      </w:rPr>
    </w:lvl>
  </w:abstractNum>
  <w:abstractNum w:abstractNumId="32">
    <w:multiLevelType w:val="singleLevel"/>
    <w:name w:val="Bullet 32"/>
    <w:lvl w:ilvl="0">
      <w:numFmt w:val="bullet"/>
      <w:lvlText w:val="▪"/>
      <w:lvlJc w:val="left"/>
      <w:pPr>
        <w:tabs>
          <w:tab w:val="num" w:pos="0"/>
        </w:tabs>
        <w:ind w:left="0" w:hanging="0"/>
      </w:pPr>
      <w:rPr>
        <w:rPr>
          <w:rFonts w:ascii="OpenSymbol" w:hAnsi="OpenSymbol" w:cs="OpenSymbol"/>
        </w:rPr>
      </w:rPr>
    </w:lvl>
  </w:abstractNum>
  <w:abstractNum w:abstractNumId="33">
    <w:multiLevelType w:val="singleLevel"/>
    <w:name w:val="Bullet 33"/>
    <w:lvl w:ilvl="0">
      <w:numFmt w:val="bullet"/>
      <w:lvlText w:val="o"/>
      <w:lvlJc w:val="left"/>
      <w:pPr>
        <w:tabs>
          <w:tab w:val="num" w:pos="0"/>
        </w:tabs>
        <w:ind w:left="0" w:hanging="0"/>
      </w:pPr>
      <w:rPr>
        <w:rPr>
          <w:rFonts w:ascii="Courier New" w:hAnsi="Courier New" w:cs="Courier New"/>
        </w:rPr>
      </w:rPr>
    </w:lvl>
  </w:abstractNum>
  <w:abstractNum w:abstractNumId="34">
    <w:multiLevelType w:val="singleLevel"/>
    <w:name w:val="Bullet 34"/>
    <w:lvl w:ilvl="0">
      <w:numFmt w:val="bullet"/>
      <w:lvlText w:val=""/>
      <w:lvlJc w:val="left"/>
      <w:pPr>
        <w:tabs>
          <w:tab w:val="num" w:pos="0"/>
        </w:tabs>
        <w:ind w:left="0" w:hanging="0"/>
      </w:pPr>
      <w:rPr>
        <w:rPr>
          <w:rFonts w:ascii="Wingdings" w:hAnsi="Wingdings" w:eastAsia="Wingdings" w:cs="Wingdings"/>
        </w:rPr>
      </w:rPr>
    </w:lvl>
  </w:abstractNum>
  <w:abstractNum w:abstractNumId="35">
    <w:multiLevelType w:val="singleLevel"/>
    <w:name w:val="Bullet 35"/>
    <w:lvl w:ilvl="0">
      <w:start w:val="1"/>
      <w:numFmt w:val="decimal"/>
      <w:lvlText w:val="%1"/>
      <w:lvlJc w:val="left"/>
      <w:pPr>
        <w:tabs>
          <w:tab w:val="num" w:pos="0"/>
        </w:tabs>
        <w:ind w:left="0" w:hanging="0"/>
      </w:pPr>
      <w:rPr/>
    </w:lvl>
  </w:abstractNum>
  <w:abstractNum w:abstractNumId="36">
    <w:multiLevelType w:val="singleLevel"/>
    <w:name w:val="Bullet 36"/>
    <w:lvl w:ilvl="0">
      <w:start w:val="1"/>
      <w:numFmt w:val="lowerLetter"/>
      <w:lvlText w:val="%1"/>
      <w:lvlJc w:val="left"/>
      <w:pPr>
        <w:tabs>
          <w:tab w:val="num" w:pos="0"/>
        </w:tabs>
        <w:ind w:left="0" w:hanging="0"/>
      </w:pPr>
      <w:rPr/>
    </w:lvl>
  </w:abstractNum>
  <w:abstractNum w:abstractNumId="37">
    <w:multiLevelType w:val="singleLevel"/>
    <w:name w:val="Bullet 37"/>
    <w:lvl w:ilvl="0">
      <w:start w:val="1"/>
      <w:numFmt w:val="lowerRoman"/>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643"/>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30"/>
    <o:shapelayout v:ext="edit">
      <o:rules v:ext="edit">
        <o:r id="V:Rule2" type="connector" idref="#Connector: Elbow 17"/>
        <o:r id="V:Rule4" type="connector" idref="#Connector: Elbow 6"/>
        <o:r id="V:Rule6" type="connector" idref="#Connector: Elbow 18"/>
        <o:r id="V:Rule8" type="connector" idref="#Connector: Elbow 19"/>
      </o:rules>
    </o:shapelayout>
  </w:shapeDefaults>
  <w:tmPrefOne w:val="17"/>
  <w:tmPrefTwo w:val="1"/>
  <w:tmFmtPref w:val="59193457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15"/>
      <w:tmLastPosIdx w:val="820"/>
    </w:tmLastPosCaret>
    <w:tmLastPosAnchor>
      <w:tmLastPosPgfIdx w:val="0"/>
      <w:tmLastPosIdx w:val="0"/>
    </w:tmLastPosAnchor>
    <w:tmLastPosTblRect w:left="0" w:top="0" w:right="0" w:bottom="0"/>
  </w:tmLastPos>
  <w:tmAppRevision w:date="1521773590" w:val="76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Droid Sans Fallback" w:cs="FreeSans"/>
        <w:sz w:val="24"/>
        <w:szCs w:val="24"/>
        <w:lang w:val="en-us" w:eastAsia="zh-cn" w:bidi="hi-in"/>
      </w:rPr>
    </w:rPrDefault>
    <w:pPrDefault>
      <w:pPr>
        <w:spacing w:after="160" w:line="100" w:lineRule="atLeast"/>
        <w:suppressAutoHyphens/>
        <w:hyphenationLines w:val="0"/>
        <w:keepNext/>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numPr>
        <w:ilvl w:val="0"/>
        <w:numId w:val="12"/>
      </w:numPr>
      <w:ind w:left="432" w:hanging="432"/>
      <w:spacing w:before="240" w:after="120"/>
      <w:outlineLvl w:val="0"/>
    </w:pPr>
    <w:rPr>
      <w:rFonts w:ascii="Arial" w:hAnsi="Arial"/>
      <w:b/>
      <w:bCs/>
      <w:sz w:val="36"/>
      <w:szCs w:val="36"/>
    </w:rPr>
  </w:style>
  <w:style w:type="paragraph" w:styleId="Heading2">
    <w:name w:val="heading 2"/>
    <w:qFormat/>
    <w:basedOn w:val="Normal"/>
    <w:next w:val="Normal"/>
    <w:pPr>
      <w:spacing w:before="320" w:after="120"/>
      <w:outlineLvl w:val="1"/>
    </w:pPr>
    <w:rPr>
      <w:rFonts w:ascii="Arial" w:hAnsi="Arial"/>
      <w:b/>
      <w:bCs/>
      <w:sz w:val="32"/>
      <w:szCs w:val="32"/>
    </w:rPr>
  </w:style>
  <w:style w:type="paragraph" w:styleId="Heading3">
    <w:name w:val="heading 3"/>
    <w:qFormat/>
    <w:basedOn w:val="Normal"/>
    <w:next w:val="Normal"/>
    <w:pPr>
      <w:numPr>
        <w:ilvl w:val="2"/>
        <w:numId w:val="12"/>
      </w:numPr>
      <w:ind w:left="720" w:hanging="720"/>
      <w:spacing w:before="140" w:after="0"/>
      <w:outlineLvl w:val="2"/>
    </w:pPr>
    <w:rPr>
      <w:rFonts w:ascii="Arial" w:hAnsi="Arial"/>
      <w:b/>
      <w:sz w:val="28"/>
      <w:szCs w:val="28"/>
    </w:rPr>
  </w:style>
  <w:style w:type="paragraph" w:styleId="Heading4">
    <w:name w:val="heading 4"/>
    <w:qFormat/>
    <w:basedOn w:val="Normal"/>
    <w:next w:val="Normal"/>
    <w:pPr>
      <w:spacing w:before="40" w:after="0"/>
      <w:outlineLvl w:val="3"/>
      <w:keepLines/>
    </w:pPr>
    <w:rPr>
      <w:rFonts w:ascii="Calibri Light" w:hAnsi="Calibri Light" w:eastAsia="Calibri Light" w:cs="Mangal"/>
      <w:i/>
      <w:iCs/>
      <w:color w:val="2e74b5"/>
      <w:szCs w:val="21"/>
    </w:rPr>
  </w:style>
  <w:style w:type="paragraph" w:styleId="Heading6">
    <w:name w:val="heading 6"/>
    <w:qFormat/>
    <w:basedOn w:val="Normal"/>
    <w:next w:val="Normal"/>
    <w:pPr>
      <w:numPr>
        <w:ilvl w:val="5"/>
        <w:numId w:val="12"/>
      </w:numPr>
      <w:ind w:left="1152" w:hanging="1152"/>
      <w:spacing w:before="60" w:after="60"/>
      <w:outlineLvl w:val="5"/>
    </w:pPr>
    <w:rPr>
      <w:rFonts w:ascii="Arial" w:hAnsi="Arial"/>
      <w:b/>
      <w:bCs/>
      <w:i/>
      <w:iCs/>
    </w:rPr>
  </w:style>
  <w:style w:type="paragraph" w:styleId="Heading7">
    <w:name w:val="heading 7"/>
    <w:qFormat/>
    <w:basedOn w:val="Normal"/>
    <w:next w:val="Normal"/>
    <w:pPr>
      <w:numPr>
        <w:ilvl w:val="6"/>
        <w:numId w:val="12"/>
      </w:numPr>
      <w:ind w:left="1296" w:hanging="1296"/>
      <w:spacing w:before="60" w:after="60"/>
      <w:outlineLvl w:val="6"/>
    </w:pPr>
    <w:rPr>
      <w:rFonts w:ascii="Arial" w:hAnsi="Arial"/>
      <w:b/>
      <w:bCs/>
      <w:sz w:val="22"/>
      <w:szCs w:val="22"/>
    </w:rPr>
  </w:style>
  <w:style w:type="paragraph" w:styleId="Heading8">
    <w:name w:val="heading 8"/>
    <w:qFormat/>
    <w:basedOn w:val="Normal"/>
    <w:next w:val="Normal"/>
    <w:pPr>
      <w:numPr>
        <w:ilvl w:val="7"/>
        <w:numId w:val="12"/>
      </w:numPr>
      <w:ind w:left="1440" w:hanging="1440"/>
      <w:spacing w:before="60" w:after="60"/>
      <w:outlineLvl w:val="7"/>
    </w:pPr>
    <w:rPr>
      <w:rFonts w:ascii="Arial" w:hAnsi="Arial"/>
      <w:b/>
      <w:bCs/>
      <w:i/>
      <w:iCs/>
      <w:sz w:val="22"/>
      <w:szCs w:val="22"/>
    </w:rPr>
  </w:style>
  <w:style w:type="paragraph" w:styleId="Heading9">
    <w:name w:val="heading 9"/>
    <w:qFormat/>
    <w:basedOn w:val="Normal"/>
    <w:next w:val="Normal"/>
    <w:pPr>
      <w:spacing w:before="60" w:after="60"/>
      <w:outlineLvl w:val="8"/>
    </w:pPr>
    <w:rPr>
      <w:rFonts w:ascii="Arial" w:hAnsi="Arial"/>
      <w:b/>
      <w:bCs/>
      <w:sz w:val="21"/>
      <w:szCs w:val="21"/>
    </w:rPr>
  </w:style>
  <w:style w:type="paragraph" w:styleId="ls_Enumerated" w:customStyle="1">
    <w:name w:val="ls_Enumerated"/>
    <w:qFormat/>
    <w:basedOn w:val="Normal"/>
    <w:pPr>
      <w:numPr>
        <w:ilvl w:val="0"/>
        <w:numId w:val="23"/>
      </w:numPr>
      <w:ind w:left="720" w:hanging="360"/>
      <w:spacing w:after="140" w:line="288" w:lineRule="auto"/>
      <w:keepNext w:val="0"/>
    </w:pPr>
  </w:style>
  <w:style w:type="paragraph" w:styleId="Quote">
    <w:name w:val="Quote"/>
    <w:qFormat/>
    <w:basedOn w:val="Normal"/>
    <w:pPr>
      <w:ind w:left="567" w:right="567"/>
      <w:spacing w:after="283"/>
    </w:pPr>
  </w:style>
  <w:style w:type="paragraph" w:styleId="Title">
    <w:name w:val="Title"/>
    <w:qFormat/>
    <w:basedOn w:val="Normal"/>
    <w:next w:val="Normal"/>
    <w:pPr>
      <w:spacing w:before="240" w:after="120"/>
      <w:jc w:val="center"/>
    </w:pPr>
    <w:rPr>
      <w:rFonts w:ascii="Arial" w:hAnsi="Arial"/>
      <w:b/>
      <w:bCs/>
      <w:sz w:val="56"/>
      <w:szCs w:val="56"/>
    </w:rPr>
  </w:style>
  <w:style w:type="paragraph" w:styleId="Footer">
    <w:name w:val="Footer"/>
    <w:qFormat/>
    <w:basedOn w:val="Normal"/>
    <w:pPr>
      <w:suppressLineNumbers/>
      <w:tabs>
        <w:tab w:val="center" w:pos="4819" w:leader="none"/>
        <w:tab w:val="right" w:pos="9638" w:leader="none"/>
      </w:tabs>
    </w:pPr>
  </w:style>
  <w:style w:type="paragraph" w:styleId="ls_BulletList" w:customStyle="1">
    <w:name w:val="ls_BulletList"/>
    <w:qFormat/>
    <w:pPr>
      <w:numPr>
        <w:ilvl w:val="0"/>
        <w:numId w:val="19"/>
      </w:numPr>
      <w:ind w:left="720" w:hanging="360"/>
      <w:spacing w:line="259" w:lineRule="auto"/>
      <w:keepNext w:val="0"/>
      <w:widowControl/>
    </w:pPr>
  </w:style>
  <w:style w:type="paragraph" w:styleId="ls_TableHeading" w:customStyle="1">
    <w:name w:val="ls_TableHeading"/>
    <w:qFormat/>
    <w:basedOn w:val="Normal"/>
    <w:pPr>
      <w:spacing w:line="276" w:lineRule="auto"/>
      <w:keepNext w:val="0"/>
    </w:pPr>
    <w:rPr>
      <w:b/>
    </w:rPr>
  </w:style>
  <w:style w:type="paragraph" w:styleId="ls_Table" w:customStyle="1">
    <w:name w:val="ls_Table"/>
    <w:qFormat/>
    <w:basedOn w:val="ls_TableHeading"/>
    <w:pPr>
      <w:spacing w:before="29" w:after="0"/>
      <w:suppressLineNumbers/>
    </w:pPr>
    <w:rPr>
      <w:b w:val="0"/>
    </w:rPr>
  </w:style>
  <w:style w:type="paragraph" w:styleId="Caption">
    <w:name w:val="caption"/>
    <w:qFormat/>
    <w:basedOn w:val="Normal"/>
    <w:pPr>
      <w:spacing w:before="120" w:after="120"/>
      <w:suppressLineNumbers/>
    </w:pPr>
    <w:rPr>
      <w:i/>
      <w:iCs/>
      <w:sz w:val="20"/>
      <w:szCs w:val="20"/>
    </w:rPr>
  </w:style>
  <w:style w:type="paragraph" w:styleId="FootnoteText">
    <w:name w:val="Footnote Text"/>
    <w:qFormat/>
    <w:basedOn w:val="Normal"/>
    <w:pPr>
      <w:ind w:left="339" w:hanging="339"/>
      <w:suppressLineNumbers/>
    </w:pPr>
    <w:rPr>
      <w:sz w:val="20"/>
      <w:szCs w:val="20"/>
    </w:rPr>
  </w:style>
  <w:style w:type="paragraph" w:styleId="ls_Abstract" w:customStyle="1">
    <w:name w:val="ls_Abstract"/>
    <w:qFormat/>
    <w:basedOn w:val="Normal"/>
    <w:pPr>
      <w:ind w:left="720" w:right="720"/>
      <w:spacing/>
      <w:jc w:val="both"/>
    </w:pPr>
    <w:rPr>
      <w:i/>
    </w:rPr>
  </w:style>
  <w:style w:type="paragraph" w:styleId="ls_ConversationTranscript" w:customStyle="1">
    <w:name w:val="ls_ConversationTranscript"/>
    <w:qFormat/>
    <w:basedOn w:val="Normal"/>
    <w:pPr>
      <w:spacing w:after="140" w:line="288" w:lineRule="auto"/>
    </w:pPr>
    <w:rPr>
      <w:rFonts w:ascii="Courier New" w:hAnsi="Courier New"/>
    </w:rPr>
  </w:style>
  <w:style w:type="paragraph" w:styleId="ls_Sourceline" w:customStyle="1">
    <w:name w:val="ls_Sourceline"/>
    <w:qFormat/>
    <w:next w:val="ls_IMT"/>
    <w:pPr>
      <w:ind w:left="1077"/>
      <w:spacing w:after="0" w:line="240" w:lineRule="auto"/>
      <w:widowControl/>
      <w:tabs>
        <w:tab w:val="left" w:pos="1077" w:leader="none"/>
      </w:tabs>
    </w:pPr>
    <w:rPr>
      <w:i/>
    </w:rPr>
  </w:style>
  <w:style w:type="paragraph" w:styleId="ls_IMT" w:customStyle="1">
    <w:name w:val="ls_IMT"/>
    <w:qFormat/>
    <w:basedOn w:val="ls_Sourceline"/>
    <w:next w:val="ls_Translation"/>
    <w:rPr>
      <w:i w:val="0"/>
    </w:rPr>
  </w:style>
  <w:style w:type="paragraph" w:styleId="ls_Translation" w:customStyle="1">
    <w:name w:val="ls_Translation"/>
    <w:qFormat/>
    <w:next w:val="ls_Langinfo"/>
    <w:pPr>
      <w:ind w:left="1077"/>
      <w:widowControl/>
    </w:pPr>
    <w:rPr>
      <w:iCs/>
    </w:rPr>
  </w:style>
  <w:style w:type="paragraph" w:styleId="ls_Langinfo" w:customStyle="1">
    <w:name w:val="ls_Langinfo"/>
    <w:qFormat/>
    <w:next w:val="ls_Sourceline"/>
    <w:pPr>
      <w:numPr>
        <w:ilvl w:val="0"/>
        <w:numId w:val="22"/>
      </w:numPr>
      <w:ind w:left="113" w:firstLine="0"/>
      <w:spacing w:after="0" w:line="240" w:lineRule="auto"/>
      <w:widowControl/>
    </w:pPr>
    <w:rPr>
      <w:rFonts w:eastAsia="Times New Roman" w:cs="Times New Roman"/>
      <w:szCs w:val="20"/>
      <w:lang w:val="de-de" w:bidi="ar-sa"/>
    </w:rPr>
  </w:style>
  <w:style w:type="paragraph" w:styleId="ls_Translation_Subexample" w:customStyle="1">
    <w:name w:val="ls_Translation_Subexample"/>
    <w:qFormat/>
    <w:basedOn w:val="ls_Translation"/>
    <w:next w:val="ls_Langinfo"/>
  </w:style>
  <w:style w:type="paragraph" w:styleId="ls_Section1" w:customStyle="1">
    <w:name w:val="ls_Section1"/>
    <w:qFormat/>
    <w:basedOn w:val="Heading1"/>
    <w:next w:val="Normal"/>
    <w:pPr>
      <w:numPr>
        <w:ilvl w:val="0"/>
        <w:numId w:val="16"/>
      </w:numPr>
      <w:ind w:left="360" w:hanging="360"/>
      <w:keepNext w:val="0"/>
    </w:pPr>
  </w:style>
  <w:style w:type="paragraph" w:styleId="ls_Section2" w:customStyle="1">
    <w:name w:val="ls_Section2"/>
    <w:qFormat/>
    <w:basedOn w:val="Heading2"/>
    <w:next w:val="Normal"/>
    <w:pPr>
      <w:numPr>
        <w:ilvl w:val="1"/>
        <w:numId w:val="16"/>
      </w:numPr>
      <w:ind w:left="360" w:hanging="360"/>
    </w:pPr>
  </w:style>
  <w:style w:type="paragraph" w:styleId="ls_Section3" w:customStyle="1">
    <w:name w:val="ls_Section3"/>
    <w:qFormat/>
    <w:basedOn w:val="Heading3"/>
    <w:next w:val="Normal"/>
    <w:pPr>
      <w:numPr>
        <w:ilvl w:val="2"/>
        <w:numId w:val="16"/>
      </w:numPr>
      <w:ind w:left="823" w:hanging="180"/>
    </w:pPr>
  </w:style>
  <w:style w:type="paragraph" w:styleId="ls_Section4" w:customStyle="1">
    <w:name w:val="ls_Section4"/>
    <w:qFormat/>
    <w:basedOn w:val="ls_Section3"/>
    <w:next w:val="Normal"/>
    <w:pPr>
      <w:numPr>
        <w:ilvl w:val="3"/>
        <w:numId w:val="16"/>
      </w:numPr>
      <w:ind w:left="360" w:hanging="360"/>
    </w:pPr>
    <w:rPr>
      <w:sz w:val="24"/>
    </w:rPr>
  </w:style>
  <w:style w:type="paragraph" w:styleId="gloss" w:customStyle="1">
    <w:name w:val="gloss"/>
    <w:qFormat/>
    <w:basedOn w:val="Normal"/>
    <w:pPr>
      <w:numPr>
        <w:ilvl w:val="0"/>
        <w:numId w:val="13"/>
      </w:numPr>
      <w:ind w:left="360" w:hanging="360"/>
      <w:spacing w:before="100" w:after="100" w:beforeAutospacing="1" w:afterAutospacing="1" w:line="240" w:lineRule="auto"/>
      <w:keepNext w:val="0"/>
      <w:widowControl/>
    </w:pPr>
    <w:rPr>
      <w:rFonts w:eastAsia="SimSun"/>
      <w:lang w:bidi="ar-sa"/>
    </w:rPr>
  </w:style>
  <w:style w:type="paragraph" w:styleId="annotationtext" w:customStyle="1">
    <w:name w:val="annotation text"/>
    <w:qFormat/>
    <w:basedOn w:val="Normal"/>
    <w:pPr>
      <w:spacing w:line="240" w:lineRule="auto"/>
      <w:keepNext w:val="0"/>
      <w:widowControl/>
    </w:pPr>
    <w:rPr>
      <w:rFonts w:eastAsia="Calibri"/>
      <w:sz w:val="20"/>
      <w:szCs w:val="20"/>
      <w:lang w:bidi="ar-sa"/>
    </w:rPr>
  </w:style>
  <w:style w:type="paragraph" w:styleId="BalloonText">
    <w:name w:val="Balloon Text"/>
    <w:qFormat/>
    <w:basedOn w:val="Normal"/>
    <w:pPr>
      <w:spacing w:after="0" w:line="240" w:lineRule="auto"/>
    </w:pPr>
    <w:rPr>
      <w:rFonts w:ascii="Segoe UI" w:hAnsi="Segoe UI" w:cs="Mangal"/>
      <w:sz w:val="18"/>
      <w:szCs w:val="16"/>
    </w:rPr>
  </w:style>
  <w:style w:type="character" w:styleId="DefaultParagraphFont" w:default="1">
    <w:name w:val="Default Paragraph Font"/>
    <w:rPr>
      <w:rFonts w:ascii="Calibri" w:hAnsi="Calibri" w:eastAsia="Calibri" w:cs="Basic Roman"/>
      <w:sz w:val="22"/>
      <w:szCs w:val="22"/>
      <w:lang w:val="de-de" w:bidi="ar-sa"/>
    </w:rPr>
  </w:style>
  <w:style w:type="character" w:styleId="FootnoteReference">
    <w:name w:val="Footnote Reference"/>
    <w:basedOn w:val="DefaultParagraphFont"/>
    <w:rPr>
      <w:sz w:val="13"/>
      <w:position w:val="10"/>
    </w:rPr>
  </w:style>
  <w:style w:type="character" w:styleId="Hyperlink">
    <w:name w:val="Hyperlink"/>
    <w:basedOn w:val="DefaultParagraphFont"/>
    <w:rPr>
      <w:color w:val="000080"/>
      <w:u w:color="auto" w:val="single"/>
    </w:rPr>
  </w:style>
  <w:style w:type="character" w:styleId="ls_Category" w:customStyle="1">
    <w:name w:val="ls_Category"/>
    <w:basedOn w:val="DefaultParagraphFont"/>
    <w:rPr>
      <w:smallCaps/>
    </w:rPr>
  </w:style>
  <w:style w:type="character" w:styleId="Heading4Char" w:customStyle="1">
    <w:name w:val="Heading 4 Char"/>
    <w:basedOn w:val="DefaultParagraphFont"/>
    <w:rPr>
      <w:rFonts w:ascii="Calibri Light" w:hAnsi="Calibri Light" w:eastAsia="Calibri Light" w:cs="Mangal"/>
      <w:i/>
      <w:iCs w:val="0"/>
      <w:color w:val="2e74b5"/>
      <w:sz w:val="24"/>
      <w:szCs w:val="21"/>
      <w:lang w:val="en-us" w:bidi="hi-in"/>
    </w:rPr>
  </w:style>
  <w:style w:type="character" w:styleId="FootnoteTextChar" w:customStyle="1">
    <w:name w:val="Footnote Text Char"/>
    <w:basedOn w:val="DefaultParagraphFont"/>
    <w:rPr>
      <w:rFonts w:ascii="Times New Roman" w:hAnsi="Times New Roman" w:eastAsia="Droid Sans Fallback" w:cs="FreeSans"/>
      <w:sz w:val="20"/>
      <w:szCs w:val="20"/>
      <w:lang w:val="en-us" w:bidi="hi-in"/>
    </w:rPr>
  </w:style>
  <w:style w:type="character" w:styleId="CommentTextChar" w:customStyle="1">
    <w:name w:val="Comment Text Char"/>
    <w:basedOn w:val="DefaultParagraphFont"/>
    <w:rPr>
      <w:rFonts w:ascii="Times New Roman" w:hAnsi="Times New Roman" w:eastAsia="Calibri"/>
      <w:sz w:val="20"/>
      <w:szCs w:val="20"/>
      <w:lang w:val="en-us"/>
    </w:rPr>
  </w:style>
  <w:style w:type="character" w:styleId="annotationreference" w:customStyle="1">
    <w:name w:val="annotation reference"/>
    <w:basedOn w:val="DefaultParagraphFont"/>
    <w:rPr>
      <w:sz w:val="16"/>
      <w:szCs w:val="16"/>
    </w:rPr>
  </w:style>
  <w:style w:type="character" w:styleId="BalloonTextChar" w:customStyle="1">
    <w:name w:val="Balloon Text Char"/>
    <w:basedOn w:val="DefaultParagraphFont"/>
    <w:rPr>
      <w:rFonts w:ascii="Segoe UI" w:hAnsi="Segoe UI" w:eastAsia="Droid Sans Fallback" w:cs="Mangal"/>
      <w:sz w:val="18"/>
      <w:szCs w:val="16"/>
      <w:lang w:val="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Droid Sans Fallback" w:cs="FreeSans"/>
        <w:sz w:val="24"/>
        <w:szCs w:val="24"/>
        <w:lang w:val="en-us" w:eastAsia="zh-cn" w:bidi="hi-in"/>
      </w:rPr>
    </w:rPrDefault>
    <w:pPrDefault>
      <w:pPr>
        <w:spacing w:after="160" w:line="100" w:lineRule="atLeast"/>
        <w:suppressAutoHyphens/>
        <w:hyphenationLines w:val="0"/>
        <w:keepNext/>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numPr>
        <w:ilvl w:val="0"/>
        <w:numId w:val="12"/>
      </w:numPr>
      <w:ind w:left="432" w:hanging="432"/>
      <w:spacing w:before="240" w:after="120"/>
      <w:outlineLvl w:val="0"/>
    </w:pPr>
    <w:rPr>
      <w:rFonts w:ascii="Arial" w:hAnsi="Arial"/>
      <w:b/>
      <w:bCs/>
      <w:sz w:val="36"/>
      <w:szCs w:val="36"/>
    </w:rPr>
  </w:style>
  <w:style w:type="paragraph" w:styleId="Heading2">
    <w:name w:val="heading 2"/>
    <w:qFormat/>
    <w:basedOn w:val="Normal"/>
    <w:next w:val="Normal"/>
    <w:pPr>
      <w:spacing w:before="320" w:after="120"/>
      <w:outlineLvl w:val="1"/>
    </w:pPr>
    <w:rPr>
      <w:rFonts w:ascii="Arial" w:hAnsi="Arial"/>
      <w:b/>
      <w:bCs/>
      <w:sz w:val="32"/>
      <w:szCs w:val="32"/>
    </w:rPr>
  </w:style>
  <w:style w:type="paragraph" w:styleId="Heading3">
    <w:name w:val="heading 3"/>
    <w:qFormat/>
    <w:basedOn w:val="Normal"/>
    <w:next w:val="Normal"/>
    <w:pPr>
      <w:numPr>
        <w:ilvl w:val="2"/>
        <w:numId w:val="12"/>
      </w:numPr>
      <w:ind w:left="720" w:hanging="720"/>
      <w:spacing w:before="140" w:after="0"/>
      <w:outlineLvl w:val="2"/>
    </w:pPr>
    <w:rPr>
      <w:rFonts w:ascii="Arial" w:hAnsi="Arial"/>
      <w:b/>
      <w:sz w:val="28"/>
      <w:szCs w:val="28"/>
    </w:rPr>
  </w:style>
  <w:style w:type="paragraph" w:styleId="Heading4">
    <w:name w:val="heading 4"/>
    <w:qFormat/>
    <w:basedOn w:val="Normal"/>
    <w:next w:val="Normal"/>
    <w:pPr>
      <w:spacing w:before="40" w:after="0"/>
      <w:outlineLvl w:val="3"/>
      <w:keepLines/>
    </w:pPr>
    <w:rPr>
      <w:rFonts w:ascii="Calibri Light" w:hAnsi="Calibri Light" w:eastAsia="Calibri Light" w:cs="Mangal"/>
      <w:i/>
      <w:iCs/>
      <w:color w:val="2e74b5"/>
      <w:szCs w:val="21"/>
    </w:rPr>
  </w:style>
  <w:style w:type="paragraph" w:styleId="Heading6">
    <w:name w:val="heading 6"/>
    <w:qFormat/>
    <w:basedOn w:val="Normal"/>
    <w:next w:val="Normal"/>
    <w:pPr>
      <w:numPr>
        <w:ilvl w:val="5"/>
        <w:numId w:val="12"/>
      </w:numPr>
      <w:ind w:left="1152" w:hanging="1152"/>
      <w:spacing w:before="60" w:after="60"/>
      <w:outlineLvl w:val="5"/>
    </w:pPr>
    <w:rPr>
      <w:rFonts w:ascii="Arial" w:hAnsi="Arial"/>
      <w:b/>
      <w:bCs/>
      <w:i/>
      <w:iCs/>
    </w:rPr>
  </w:style>
  <w:style w:type="paragraph" w:styleId="Heading7">
    <w:name w:val="heading 7"/>
    <w:qFormat/>
    <w:basedOn w:val="Normal"/>
    <w:next w:val="Normal"/>
    <w:pPr>
      <w:numPr>
        <w:ilvl w:val="6"/>
        <w:numId w:val="12"/>
      </w:numPr>
      <w:ind w:left="1296" w:hanging="1296"/>
      <w:spacing w:before="60" w:after="60"/>
      <w:outlineLvl w:val="6"/>
    </w:pPr>
    <w:rPr>
      <w:rFonts w:ascii="Arial" w:hAnsi="Arial"/>
      <w:b/>
      <w:bCs/>
      <w:sz w:val="22"/>
      <w:szCs w:val="22"/>
    </w:rPr>
  </w:style>
  <w:style w:type="paragraph" w:styleId="Heading8">
    <w:name w:val="heading 8"/>
    <w:qFormat/>
    <w:basedOn w:val="Normal"/>
    <w:next w:val="Normal"/>
    <w:pPr>
      <w:numPr>
        <w:ilvl w:val="7"/>
        <w:numId w:val="12"/>
      </w:numPr>
      <w:ind w:left="1440" w:hanging="1440"/>
      <w:spacing w:before="60" w:after="60"/>
      <w:outlineLvl w:val="7"/>
    </w:pPr>
    <w:rPr>
      <w:rFonts w:ascii="Arial" w:hAnsi="Arial"/>
      <w:b/>
      <w:bCs/>
      <w:i/>
      <w:iCs/>
      <w:sz w:val="22"/>
      <w:szCs w:val="22"/>
    </w:rPr>
  </w:style>
  <w:style w:type="paragraph" w:styleId="Heading9">
    <w:name w:val="heading 9"/>
    <w:qFormat/>
    <w:basedOn w:val="Normal"/>
    <w:next w:val="Normal"/>
    <w:pPr>
      <w:spacing w:before="60" w:after="60"/>
      <w:outlineLvl w:val="8"/>
    </w:pPr>
    <w:rPr>
      <w:rFonts w:ascii="Arial" w:hAnsi="Arial"/>
      <w:b/>
      <w:bCs/>
      <w:sz w:val="21"/>
      <w:szCs w:val="21"/>
    </w:rPr>
  </w:style>
  <w:style w:type="paragraph" w:styleId="ls_Enumerated" w:customStyle="1">
    <w:name w:val="ls_Enumerated"/>
    <w:qFormat/>
    <w:basedOn w:val="Normal"/>
    <w:pPr>
      <w:numPr>
        <w:ilvl w:val="0"/>
        <w:numId w:val="23"/>
      </w:numPr>
      <w:ind w:left="720" w:hanging="360"/>
      <w:spacing w:after="140" w:line="288" w:lineRule="auto"/>
      <w:keepNext w:val="0"/>
    </w:pPr>
  </w:style>
  <w:style w:type="paragraph" w:styleId="Quote">
    <w:name w:val="Quote"/>
    <w:qFormat/>
    <w:basedOn w:val="Normal"/>
    <w:pPr>
      <w:ind w:left="567" w:right="567"/>
      <w:spacing w:after="283"/>
    </w:pPr>
  </w:style>
  <w:style w:type="paragraph" w:styleId="Title">
    <w:name w:val="Title"/>
    <w:qFormat/>
    <w:basedOn w:val="Normal"/>
    <w:next w:val="Normal"/>
    <w:pPr>
      <w:spacing w:before="240" w:after="120"/>
      <w:jc w:val="center"/>
    </w:pPr>
    <w:rPr>
      <w:rFonts w:ascii="Arial" w:hAnsi="Arial"/>
      <w:b/>
      <w:bCs/>
      <w:sz w:val="56"/>
      <w:szCs w:val="56"/>
    </w:rPr>
  </w:style>
  <w:style w:type="paragraph" w:styleId="Footer">
    <w:name w:val="Footer"/>
    <w:qFormat/>
    <w:basedOn w:val="Normal"/>
    <w:pPr>
      <w:suppressLineNumbers/>
      <w:tabs>
        <w:tab w:val="center" w:pos="4819" w:leader="none"/>
        <w:tab w:val="right" w:pos="9638" w:leader="none"/>
      </w:tabs>
    </w:pPr>
  </w:style>
  <w:style w:type="paragraph" w:styleId="ls_BulletList" w:customStyle="1">
    <w:name w:val="ls_BulletList"/>
    <w:qFormat/>
    <w:pPr>
      <w:numPr>
        <w:ilvl w:val="0"/>
        <w:numId w:val="19"/>
      </w:numPr>
      <w:ind w:left="720" w:hanging="360"/>
      <w:spacing w:line="259" w:lineRule="auto"/>
      <w:keepNext w:val="0"/>
      <w:widowControl/>
    </w:pPr>
  </w:style>
  <w:style w:type="paragraph" w:styleId="ls_TableHeading" w:customStyle="1">
    <w:name w:val="ls_TableHeading"/>
    <w:qFormat/>
    <w:basedOn w:val="Normal"/>
    <w:pPr>
      <w:spacing w:line="276" w:lineRule="auto"/>
      <w:keepNext w:val="0"/>
    </w:pPr>
    <w:rPr>
      <w:b/>
    </w:rPr>
  </w:style>
  <w:style w:type="paragraph" w:styleId="ls_Table" w:customStyle="1">
    <w:name w:val="ls_Table"/>
    <w:qFormat/>
    <w:basedOn w:val="ls_TableHeading"/>
    <w:pPr>
      <w:spacing w:before="29" w:after="0"/>
      <w:suppressLineNumbers/>
    </w:pPr>
    <w:rPr>
      <w:b w:val="0"/>
    </w:rPr>
  </w:style>
  <w:style w:type="paragraph" w:styleId="Caption">
    <w:name w:val="caption"/>
    <w:qFormat/>
    <w:basedOn w:val="Normal"/>
    <w:pPr>
      <w:spacing w:before="120" w:after="120"/>
      <w:suppressLineNumbers/>
    </w:pPr>
    <w:rPr>
      <w:i/>
      <w:iCs/>
      <w:sz w:val="20"/>
      <w:szCs w:val="20"/>
    </w:rPr>
  </w:style>
  <w:style w:type="paragraph" w:styleId="FootnoteText">
    <w:name w:val="Footnote Text"/>
    <w:qFormat/>
    <w:basedOn w:val="Normal"/>
    <w:pPr>
      <w:ind w:left="339" w:hanging="339"/>
      <w:suppressLineNumbers/>
    </w:pPr>
    <w:rPr>
      <w:sz w:val="20"/>
      <w:szCs w:val="20"/>
    </w:rPr>
  </w:style>
  <w:style w:type="paragraph" w:styleId="ls_Abstract" w:customStyle="1">
    <w:name w:val="ls_Abstract"/>
    <w:qFormat/>
    <w:basedOn w:val="Normal"/>
    <w:pPr>
      <w:ind w:left="720" w:right="720"/>
      <w:spacing/>
      <w:jc w:val="both"/>
    </w:pPr>
    <w:rPr>
      <w:i/>
    </w:rPr>
  </w:style>
  <w:style w:type="paragraph" w:styleId="ls_ConversationTranscript" w:customStyle="1">
    <w:name w:val="ls_ConversationTranscript"/>
    <w:qFormat/>
    <w:basedOn w:val="Normal"/>
    <w:pPr>
      <w:spacing w:after="140" w:line="288" w:lineRule="auto"/>
    </w:pPr>
    <w:rPr>
      <w:rFonts w:ascii="Courier New" w:hAnsi="Courier New"/>
    </w:rPr>
  </w:style>
  <w:style w:type="paragraph" w:styleId="ls_Sourceline" w:customStyle="1">
    <w:name w:val="ls_Sourceline"/>
    <w:qFormat/>
    <w:next w:val="ls_IMT"/>
    <w:pPr>
      <w:ind w:left="1077"/>
      <w:spacing w:after="0" w:line="240" w:lineRule="auto"/>
      <w:widowControl/>
      <w:tabs>
        <w:tab w:val="left" w:pos="1077" w:leader="none"/>
      </w:tabs>
    </w:pPr>
    <w:rPr>
      <w:i/>
    </w:rPr>
  </w:style>
  <w:style w:type="paragraph" w:styleId="ls_IMT" w:customStyle="1">
    <w:name w:val="ls_IMT"/>
    <w:qFormat/>
    <w:basedOn w:val="ls_Sourceline"/>
    <w:next w:val="ls_Translation"/>
    <w:rPr>
      <w:i w:val="0"/>
    </w:rPr>
  </w:style>
  <w:style w:type="paragraph" w:styleId="ls_Translation" w:customStyle="1">
    <w:name w:val="ls_Translation"/>
    <w:qFormat/>
    <w:next w:val="ls_Langinfo"/>
    <w:pPr>
      <w:ind w:left="1077"/>
      <w:widowControl/>
    </w:pPr>
    <w:rPr>
      <w:iCs/>
    </w:rPr>
  </w:style>
  <w:style w:type="paragraph" w:styleId="ls_Langinfo" w:customStyle="1">
    <w:name w:val="ls_Langinfo"/>
    <w:qFormat/>
    <w:next w:val="ls_Sourceline"/>
    <w:pPr>
      <w:numPr>
        <w:ilvl w:val="0"/>
        <w:numId w:val="22"/>
      </w:numPr>
      <w:ind w:left="113" w:firstLine="0"/>
      <w:spacing w:after="0" w:line="240" w:lineRule="auto"/>
      <w:widowControl/>
    </w:pPr>
    <w:rPr>
      <w:rFonts w:eastAsia="Times New Roman" w:cs="Times New Roman"/>
      <w:szCs w:val="20"/>
      <w:lang w:val="de-de" w:bidi="ar-sa"/>
    </w:rPr>
  </w:style>
  <w:style w:type="paragraph" w:styleId="ls_Translation_Subexample" w:customStyle="1">
    <w:name w:val="ls_Translation_Subexample"/>
    <w:qFormat/>
    <w:basedOn w:val="ls_Translation"/>
    <w:next w:val="ls_Langinfo"/>
  </w:style>
  <w:style w:type="paragraph" w:styleId="ls_Section1" w:customStyle="1">
    <w:name w:val="ls_Section1"/>
    <w:qFormat/>
    <w:basedOn w:val="Heading1"/>
    <w:next w:val="Normal"/>
    <w:pPr>
      <w:numPr>
        <w:ilvl w:val="0"/>
        <w:numId w:val="16"/>
      </w:numPr>
      <w:ind w:left="360" w:hanging="360"/>
      <w:keepNext w:val="0"/>
    </w:pPr>
  </w:style>
  <w:style w:type="paragraph" w:styleId="ls_Section2" w:customStyle="1">
    <w:name w:val="ls_Section2"/>
    <w:qFormat/>
    <w:basedOn w:val="Heading2"/>
    <w:next w:val="Normal"/>
    <w:pPr>
      <w:numPr>
        <w:ilvl w:val="1"/>
        <w:numId w:val="16"/>
      </w:numPr>
      <w:ind w:left="360" w:hanging="360"/>
    </w:pPr>
  </w:style>
  <w:style w:type="paragraph" w:styleId="ls_Section3" w:customStyle="1">
    <w:name w:val="ls_Section3"/>
    <w:qFormat/>
    <w:basedOn w:val="Heading3"/>
    <w:next w:val="Normal"/>
    <w:pPr>
      <w:numPr>
        <w:ilvl w:val="2"/>
        <w:numId w:val="16"/>
      </w:numPr>
      <w:ind w:left="823" w:hanging="180"/>
    </w:pPr>
  </w:style>
  <w:style w:type="paragraph" w:styleId="ls_Section4" w:customStyle="1">
    <w:name w:val="ls_Section4"/>
    <w:qFormat/>
    <w:basedOn w:val="ls_Section3"/>
    <w:next w:val="Normal"/>
    <w:pPr>
      <w:numPr>
        <w:ilvl w:val="3"/>
        <w:numId w:val="16"/>
      </w:numPr>
      <w:ind w:left="360" w:hanging="360"/>
    </w:pPr>
    <w:rPr>
      <w:sz w:val="24"/>
    </w:rPr>
  </w:style>
  <w:style w:type="paragraph" w:styleId="gloss" w:customStyle="1">
    <w:name w:val="gloss"/>
    <w:qFormat/>
    <w:basedOn w:val="Normal"/>
    <w:pPr>
      <w:numPr>
        <w:ilvl w:val="0"/>
        <w:numId w:val="13"/>
      </w:numPr>
      <w:ind w:left="360" w:hanging="360"/>
      <w:spacing w:before="100" w:after="100" w:beforeAutospacing="1" w:afterAutospacing="1" w:line="240" w:lineRule="auto"/>
      <w:keepNext w:val="0"/>
      <w:widowControl/>
    </w:pPr>
    <w:rPr>
      <w:rFonts w:eastAsia="SimSun"/>
      <w:lang w:bidi="ar-sa"/>
    </w:rPr>
  </w:style>
  <w:style w:type="paragraph" w:styleId="annotationtext" w:customStyle="1">
    <w:name w:val="annotation text"/>
    <w:qFormat/>
    <w:basedOn w:val="Normal"/>
    <w:pPr>
      <w:spacing w:line="240" w:lineRule="auto"/>
      <w:keepNext w:val="0"/>
      <w:widowControl/>
    </w:pPr>
    <w:rPr>
      <w:rFonts w:eastAsia="Calibri"/>
      <w:sz w:val="20"/>
      <w:szCs w:val="20"/>
      <w:lang w:bidi="ar-sa"/>
    </w:rPr>
  </w:style>
  <w:style w:type="paragraph" w:styleId="BalloonText">
    <w:name w:val="Balloon Text"/>
    <w:qFormat/>
    <w:basedOn w:val="Normal"/>
    <w:pPr>
      <w:spacing w:after="0" w:line="240" w:lineRule="auto"/>
    </w:pPr>
    <w:rPr>
      <w:rFonts w:ascii="Segoe UI" w:hAnsi="Segoe UI" w:cs="Mangal"/>
      <w:sz w:val="18"/>
      <w:szCs w:val="16"/>
    </w:rPr>
  </w:style>
  <w:style w:type="character" w:styleId="DefaultParagraphFont" w:default="1">
    <w:name w:val="Default Paragraph Font"/>
    <w:rPr>
      <w:rFonts w:ascii="Calibri" w:hAnsi="Calibri" w:eastAsia="Calibri" w:cs="Basic Roman"/>
      <w:sz w:val="22"/>
      <w:szCs w:val="22"/>
      <w:lang w:val="de-de" w:bidi="ar-sa"/>
    </w:rPr>
  </w:style>
  <w:style w:type="character" w:styleId="FootnoteReference">
    <w:name w:val="Footnote Reference"/>
    <w:basedOn w:val="DefaultParagraphFont"/>
    <w:rPr>
      <w:sz w:val="13"/>
      <w:position w:val="10"/>
    </w:rPr>
  </w:style>
  <w:style w:type="character" w:styleId="Hyperlink">
    <w:name w:val="Hyperlink"/>
    <w:basedOn w:val="DefaultParagraphFont"/>
    <w:rPr>
      <w:color w:val="000080"/>
      <w:u w:color="auto" w:val="single"/>
    </w:rPr>
  </w:style>
  <w:style w:type="character" w:styleId="ls_Category" w:customStyle="1">
    <w:name w:val="ls_Category"/>
    <w:basedOn w:val="DefaultParagraphFont"/>
    <w:rPr>
      <w:smallCaps/>
    </w:rPr>
  </w:style>
  <w:style w:type="character" w:styleId="Heading4Char" w:customStyle="1">
    <w:name w:val="Heading 4 Char"/>
    <w:basedOn w:val="DefaultParagraphFont"/>
    <w:rPr>
      <w:rFonts w:ascii="Calibri Light" w:hAnsi="Calibri Light" w:eastAsia="Calibri Light" w:cs="Mangal"/>
      <w:i/>
      <w:iCs w:val="0"/>
      <w:color w:val="2e74b5"/>
      <w:sz w:val="24"/>
      <w:szCs w:val="21"/>
      <w:lang w:val="en-us" w:bidi="hi-in"/>
    </w:rPr>
  </w:style>
  <w:style w:type="character" w:styleId="FootnoteTextChar" w:customStyle="1">
    <w:name w:val="Footnote Text Char"/>
    <w:basedOn w:val="DefaultParagraphFont"/>
    <w:rPr>
      <w:rFonts w:ascii="Times New Roman" w:hAnsi="Times New Roman" w:eastAsia="Droid Sans Fallback" w:cs="FreeSans"/>
      <w:sz w:val="20"/>
      <w:szCs w:val="20"/>
      <w:lang w:val="en-us" w:bidi="hi-in"/>
    </w:rPr>
  </w:style>
  <w:style w:type="character" w:styleId="CommentTextChar" w:customStyle="1">
    <w:name w:val="Comment Text Char"/>
    <w:basedOn w:val="DefaultParagraphFont"/>
    <w:rPr>
      <w:rFonts w:ascii="Times New Roman" w:hAnsi="Times New Roman" w:eastAsia="Calibri"/>
      <w:sz w:val="20"/>
      <w:szCs w:val="20"/>
      <w:lang w:val="en-us"/>
    </w:rPr>
  </w:style>
  <w:style w:type="character" w:styleId="annotationreference" w:customStyle="1">
    <w:name w:val="annotation reference"/>
    <w:basedOn w:val="DefaultParagraphFont"/>
    <w:rPr>
      <w:sz w:val="16"/>
      <w:szCs w:val="16"/>
    </w:rPr>
  </w:style>
  <w:style w:type="character" w:styleId="BalloonTextChar" w:customStyle="1">
    <w:name w:val="Balloon Text Char"/>
    <w:basedOn w:val="DefaultParagraphFont"/>
    <w:rPr>
      <w:rFonts w:ascii="Segoe UI" w:hAnsi="Segoe UI" w:eastAsia="Droid Sans Fallback" w:cs="Mangal"/>
      <w:sz w:val="18"/>
      <w:szCs w:val="16"/>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notes" Target="footnote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4A4A4A"/>
      </a:dk1>
      <a:lt1>
        <a:sysClr val="window" lastClr="F1F1F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Droid Sans Fallback"/>
        <a:cs typeface="FreeSans"/>
      </a:majorFont>
      <a:minorFont>
        <a:latin typeface="Times New Roman"/>
        <a:ea typeface="Droid Sans Fallback"/>
        <a:cs typeface="Free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bqron</dc:creator>
  <cp:keywords/>
  <dc:description/>
  <cp:lastModifiedBy>Kenneth Steimel</cp:lastModifiedBy>
  <cp:revision>3</cp:revision>
  <dcterms:created xsi:type="dcterms:W3CDTF">2018-01-15T17:41:00Z</dcterms:created>
  <dcterms:modified xsi:type="dcterms:W3CDTF">2018-03-22T22:53:10Z</dcterms:modified>
</cp:coreProperties>
</file>